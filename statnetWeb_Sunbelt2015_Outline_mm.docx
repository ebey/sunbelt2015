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E6381" w14:textId="77777777" w:rsidR="00B02C36" w:rsidRPr="00B02C36" w:rsidRDefault="00B02C36" w:rsidP="000F45A0">
      <w:pPr>
        <w:rPr>
          <w:rFonts w:ascii="Arial" w:hAnsi="Arial"/>
          <w:b/>
          <w:bCs/>
        </w:rPr>
      </w:pPr>
      <w:r>
        <w:rPr>
          <w:rFonts w:ascii="Arial" w:hAnsi="Arial"/>
        </w:rPr>
        <w:t>SUNBELT</w:t>
      </w:r>
      <w:r w:rsidRPr="00B02C36">
        <w:rPr>
          <w:rFonts w:ascii="Arial" w:hAnsi="Arial"/>
        </w:rPr>
        <w:t xml:space="preserve"> 2015</w:t>
      </w:r>
      <w:r>
        <w:rPr>
          <w:rFonts w:ascii="Arial" w:hAnsi="Arial"/>
        </w:rPr>
        <w:t>: “</w:t>
      </w:r>
      <w:r w:rsidRPr="00B02C36">
        <w:rPr>
          <w:rFonts w:ascii="Arial" w:hAnsi="Arial"/>
          <w:bCs/>
        </w:rPr>
        <w:t>Teaching Network Analysis with the statnetWeb R-Shiny Application”</w:t>
      </w:r>
    </w:p>
    <w:p w14:paraId="0DDC1020" w14:textId="77777777" w:rsidR="00BB6D88" w:rsidRDefault="00BB6D88" w:rsidP="000F45A0">
      <w:pPr>
        <w:rPr>
          <w:rFonts w:ascii="Arial" w:hAnsi="Arial"/>
        </w:rPr>
      </w:pPr>
    </w:p>
    <w:p w14:paraId="4E63614F" w14:textId="77777777" w:rsidR="00B02C36" w:rsidRDefault="00B02C36" w:rsidP="000F45A0">
      <w:pPr>
        <w:rPr>
          <w:rFonts w:ascii="Arial" w:hAnsi="Arial"/>
        </w:rPr>
      </w:pPr>
    </w:p>
    <w:p w14:paraId="5598EAB1" w14:textId="77777777" w:rsidR="00B02C36" w:rsidRPr="00B02C36" w:rsidRDefault="00B02C36" w:rsidP="000F45A0">
      <w:pPr>
        <w:rPr>
          <w:rFonts w:ascii="Arial" w:hAnsi="Arial"/>
        </w:rPr>
      </w:pPr>
      <w:r>
        <w:rPr>
          <w:rFonts w:ascii="Arial" w:hAnsi="Arial"/>
        </w:rPr>
        <w:t>ABSTRACT:</w:t>
      </w:r>
    </w:p>
    <w:p w14:paraId="66705DB8"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will introduce the new statnetWeb application as a tool for teaching statistical network analysis. The application is an interactive interface that runs in a browser window and provides access to the functionality of the statnet suite of R packages, without requiring that users have experience with R programming.</w:t>
      </w:r>
    </w:p>
    <w:p w14:paraId="7FC8386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3F27C797"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Topics covered will include: uploading network data, using plots and descriptive statistics to learn about the network, fitting exponential-family random graph models (ERGMs), model diagnostics, goodness of fit, simulations.</w:t>
      </w:r>
    </w:p>
    <w:p w14:paraId="7420CA7D"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2905071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is intended for people who want to teach introductory network analysis courses or workshops. No coding experience is required, however we will discuss the coding structure and philosophy behind this R-Shiny application. Project code may be found at https://github.com/statnet/ergm-shiny, a prototype of the application may be found here: https://ebey.shinyapps.io/statnetWeb/.</w:t>
      </w:r>
    </w:p>
    <w:p w14:paraId="40ECA8C9" w14:textId="77777777" w:rsidR="00B02C36" w:rsidRDefault="00B02C36" w:rsidP="00B02C36">
      <w:pPr>
        <w:pStyle w:val="NormalWeb"/>
        <w:shd w:val="clear" w:color="auto" w:fill="FFFFFF"/>
        <w:spacing w:before="0" w:beforeAutospacing="0" w:after="360" w:afterAutospacing="0"/>
        <w:contextualSpacing/>
        <w:textAlignment w:val="baseline"/>
        <w:rPr>
          <w:rFonts w:ascii="Arial" w:hAnsi="Arial"/>
          <w:color w:val="333333"/>
          <w:sz w:val="24"/>
          <w:szCs w:val="24"/>
        </w:rPr>
      </w:pPr>
    </w:p>
    <w:p w14:paraId="5213F4CB" w14:textId="70F231C6" w:rsidR="00B02C36" w:rsidRPr="000F45A0" w:rsidRDefault="00B02C36" w:rsidP="00B02C36">
      <w:pPr>
        <w:pStyle w:val="NormalWeb"/>
        <w:shd w:val="clear" w:color="auto" w:fill="FFFFFF"/>
        <w:spacing w:before="0" w:beforeAutospacing="0" w:after="360" w:afterAutospacing="0"/>
        <w:contextualSpacing/>
        <w:textAlignment w:val="baseline"/>
        <w:rPr>
          <w:rFonts w:ascii="Arial" w:hAnsi="Arial"/>
          <w:sz w:val="24"/>
          <w:szCs w:val="24"/>
        </w:rPr>
      </w:pPr>
      <w:r w:rsidRPr="000F45A0">
        <w:rPr>
          <w:rFonts w:ascii="Arial" w:hAnsi="Arial"/>
          <w:sz w:val="24"/>
          <w:szCs w:val="24"/>
        </w:rPr>
        <w:t>OUTLINE</w:t>
      </w:r>
    </w:p>
    <w:p w14:paraId="681044CA" w14:textId="562D2287" w:rsidR="00383D7A" w:rsidRDefault="00383D7A" w:rsidP="00B02C36">
      <w:pPr>
        <w:pStyle w:val="ListParagraph"/>
        <w:numPr>
          <w:ilvl w:val="0"/>
          <w:numId w:val="1"/>
        </w:numPr>
        <w:rPr>
          <w:rFonts w:ascii="Arial" w:hAnsi="Arial"/>
          <w:b/>
        </w:rPr>
      </w:pPr>
      <w:r>
        <w:rPr>
          <w:rFonts w:ascii="Arial" w:hAnsi="Arial"/>
          <w:b/>
        </w:rPr>
        <w:t>Introducing statnetWeb</w:t>
      </w:r>
    </w:p>
    <w:p w14:paraId="017C9A28" w14:textId="01C8436E" w:rsidR="00383D7A" w:rsidRPr="00383D7A" w:rsidRDefault="00383D7A" w:rsidP="00383D7A">
      <w:pPr>
        <w:pStyle w:val="ListParagraph"/>
        <w:numPr>
          <w:ilvl w:val="1"/>
          <w:numId w:val="1"/>
        </w:numPr>
        <w:rPr>
          <w:rFonts w:ascii="Arial" w:hAnsi="Arial"/>
        </w:rPr>
      </w:pPr>
      <w:r w:rsidRPr="00822BBD">
        <w:rPr>
          <w:rFonts w:ascii="Courier New" w:hAnsi="Courier New" w:cs="Courier New"/>
        </w:rPr>
        <w:t>statnetWeb</w:t>
      </w:r>
      <w:r w:rsidRPr="00383D7A">
        <w:rPr>
          <w:rFonts w:ascii="Arial" w:hAnsi="Arial"/>
        </w:rPr>
        <w:t xml:space="preserve"> is a prototype web interactive interface for social network analysis. The functionality is based on the </w:t>
      </w:r>
      <w:r w:rsidRPr="00383D7A">
        <w:rPr>
          <w:rFonts w:ascii="Arial" w:hAnsi="Arial"/>
          <w:b/>
        </w:rPr>
        <w:t>ergm</w:t>
      </w:r>
      <w:r w:rsidRPr="00383D7A">
        <w:rPr>
          <w:rFonts w:ascii="Arial" w:hAnsi="Arial"/>
        </w:rPr>
        <w:t xml:space="preserve"> package, a member of the </w:t>
      </w:r>
      <w:r w:rsidRPr="00822BBD">
        <w:rPr>
          <w:rFonts w:ascii="Arial" w:hAnsi="Arial"/>
          <w:b/>
        </w:rPr>
        <w:t>statnet</w:t>
      </w:r>
      <w:r w:rsidRPr="00383D7A">
        <w:rPr>
          <w:rFonts w:ascii="Arial" w:hAnsi="Arial"/>
        </w:rPr>
        <w:t xml:space="preserve"> network analysis software suite, and also incorporates functionality from the associated packages </w:t>
      </w:r>
      <w:r w:rsidRPr="00383D7A">
        <w:rPr>
          <w:rFonts w:ascii="Arial" w:hAnsi="Arial"/>
          <w:b/>
        </w:rPr>
        <w:t>network</w:t>
      </w:r>
      <w:r w:rsidRPr="00383D7A">
        <w:rPr>
          <w:rFonts w:ascii="Arial" w:hAnsi="Arial"/>
        </w:rPr>
        <w:t xml:space="preserve"> and</w:t>
      </w:r>
      <w:r>
        <w:rPr>
          <w:rFonts w:ascii="Arial" w:hAnsi="Arial"/>
        </w:rPr>
        <w:t xml:space="preserve"> </w:t>
      </w:r>
      <w:r w:rsidRPr="00383D7A">
        <w:rPr>
          <w:rFonts w:ascii="Arial" w:hAnsi="Arial"/>
          <w:b/>
        </w:rPr>
        <w:t>sna</w:t>
      </w:r>
      <w:r w:rsidRPr="00383D7A">
        <w:rPr>
          <w:rFonts w:ascii="Arial" w:hAnsi="Arial"/>
        </w:rPr>
        <w:t>.</w:t>
      </w:r>
    </w:p>
    <w:p w14:paraId="46630B8C" w14:textId="4A2C1FF7" w:rsidR="00383D7A" w:rsidRPr="00383D7A" w:rsidRDefault="00383D7A" w:rsidP="00383D7A">
      <w:pPr>
        <w:pStyle w:val="ListParagraph"/>
        <w:numPr>
          <w:ilvl w:val="1"/>
          <w:numId w:val="1"/>
        </w:numPr>
        <w:rPr>
          <w:rFonts w:ascii="Arial" w:hAnsi="Arial"/>
        </w:rPr>
      </w:pPr>
      <w:r w:rsidRPr="00383D7A">
        <w:rPr>
          <w:rFonts w:ascii="Arial" w:hAnsi="Arial"/>
        </w:rPr>
        <w:t>To lea</w:t>
      </w:r>
      <w:r>
        <w:rPr>
          <w:rFonts w:ascii="Arial" w:hAnsi="Arial"/>
        </w:rPr>
        <w:t xml:space="preserve">rn more about statnet, see the </w:t>
      </w:r>
      <w:hyperlink r:id="rId7" w:history="1">
        <w:r w:rsidRPr="00383D7A">
          <w:rPr>
            <w:rStyle w:val="Hyperlink"/>
            <w:rFonts w:ascii="Arial" w:hAnsi="Arial"/>
          </w:rPr>
          <w:t>statnet Wiki</w:t>
        </w:r>
      </w:hyperlink>
      <w:r>
        <w:rPr>
          <w:rFonts w:ascii="Arial" w:hAnsi="Arial"/>
        </w:rPr>
        <w:t xml:space="preserve">, </w:t>
      </w:r>
      <w:r w:rsidRPr="00383D7A">
        <w:rPr>
          <w:rFonts w:ascii="Arial" w:hAnsi="Arial"/>
        </w:rPr>
        <w:t>where you can find publications, tutorials and recent news.</w:t>
      </w:r>
    </w:p>
    <w:p w14:paraId="532BE641" w14:textId="218586B7" w:rsidR="00383D7A" w:rsidRDefault="00383D7A" w:rsidP="00383D7A">
      <w:pPr>
        <w:pStyle w:val="ListParagraph"/>
        <w:numPr>
          <w:ilvl w:val="1"/>
          <w:numId w:val="1"/>
        </w:numPr>
        <w:rPr>
          <w:rFonts w:ascii="Arial" w:hAnsi="Arial"/>
        </w:rPr>
      </w:pPr>
      <w:r>
        <w:rPr>
          <w:rFonts w:ascii="Arial" w:hAnsi="Arial"/>
        </w:rPr>
        <w:t xml:space="preserve">This </w:t>
      </w:r>
      <w:r w:rsidR="00822BBD">
        <w:rPr>
          <w:rFonts w:ascii="Arial" w:hAnsi="Arial"/>
        </w:rPr>
        <w:t>workshop</w:t>
      </w:r>
      <w:r>
        <w:rPr>
          <w:rFonts w:ascii="Arial" w:hAnsi="Arial"/>
        </w:rPr>
        <w:t xml:space="preserve"> is</w:t>
      </w:r>
      <w:r w:rsidRPr="00383D7A">
        <w:rPr>
          <w:rFonts w:ascii="Arial" w:hAnsi="Arial"/>
        </w:rPr>
        <w:t xml:space="preserve"> meant to serve as </w:t>
      </w:r>
      <w:r w:rsidR="00822BBD">
        <w:rPr>
          <w:rFonts w:ascii="Arial" w:hAnsi="Arial"/>
        </w:rPr>
        <w:t>a tutorial</w:t>
      </w:r>
      <w:r w:rsidRPr="00383D7A">
        <w:rPr>
          <w:rFonts w:ascii="Arial" w:hAnsi="Arial"/>
        </w:rPr>
        <w:t xml:space="preserve"> for the functionality of statnetWeb and as a guide to using the app as a teaching tool for introductory network analysis.</w:t>
      </w:r>
    </w:p>
    <w:p w14:paraId="54279115" w14:textId="6065B71F" w:rsidR="00056273" w:rsidRPr="00383D7A" w:rsidRDefault="00056273" w:rsidP="00383D7A">
      <w:pPr>
        <w:pStyle w:val="ListParagraph"/>
        <w:numPr>
          <w:ilvl w:val="1"/>
          <w:numId w:val="1"/>
        </w:numPr>
        <w:rPr>
          <w:rFonts w:ascii="Arial" w:hAnsi="Arial"/>
        </w:rPr>
      </w:pPr>
      <w:r>
        <w:rPr>
          <w:rFonts w:ascii="Arial" w:hAnsi="Arial"/>
        </w:rPr>
        <w:t>Headers that begin with “statnetWeb:” correspond to</w:t>
      </w:r>
      <w:r w:rsidR="00F05A3C">
        <w:rPr>
          <w:rFonts w:ascii="Arial" w:hAnsi="Arial"/>
        </w:rPr>
        <w:t xml:space="preserve"> tho</w:t>
      </w:r>
      <w:r>
        <w:rPr>
          <w:rFonts w:ascii="Arial" w:hAnsi="Arial"/>
        </w:rPr>
        <w:t>se pages in the app</w:t>
      </w:r>
      <w:r w:rsidR="00F05A3C">
        <w:rPr>
          <w:rFonts w:ascii="Arial" w:hAnsi="Arial"/>
        </w:rPr>
        <w:t>.</w:t>
      </w:r>
    </w:p>
    <w:p w14:paraId="22070D37" w14:textId="4A64894D" w:rsidR="00B02C36" w:rsidRDefault="00B02C36" w:rsidP="00383D7A">
      <w:pPr>
        <w:pStyle w:val="ListParagraph"/>
        <w:numPr>
          <w:ilvl w:val="0"/>
          <w:numId w:val="1"/>
        </w:numPr>
        <w:rPr>
          <w:rFonts w:ascii="Arial" w:hAnsi="Arial"/>
        </w:rPr>
      </w:pPr>
      <w:del w:id="0" w:author="morrism" w:date="2015-01-07T12:42:00Z">
        <w:r w:rsidRPr="009B4A8F" w:rsidDel="00460BB7">
          <w:rPr>
            <w:rFonts w:ascii="Arial" w:hAnsi="Arial"/>
            <w:b/>
          </w:rPr>
          <w:delText>Intro</w:delText>
        </w:r>
        <w:r w:rsidR="00383D7A" w:rsidDel="00460BB7">
          <w:rPr>
            <w:rFonts w:ascii="Arial" w:hAnsi="Arial"/>
            <w:b/>
          </w:rPr>
          <w:delText>duction</w:delText>
        </w:r>
        <w:r w:rsidRPr="009B4A8F" w:rsidDel="00460BB7">
          <w:rPr>
            <w:rFonts w:ascii="Arial" w:hAnsi="Arial"/>
            <w:b/>
          </w:rPr>
          <w:delText xml:space="preserve"> </w:delText>
        </w:r>
      </w:del>
      <w:ins w:id="1" w:author="morrism" w:date="2015-01-07T12:42:00Z">
        <w:r w:rsidR="00460BB7">
          <w:rPr>
            <w:rFonts w:ascii="Arial" w:hAnsi="Arial"/>
            <w:b/>
          </w:rPr>
          <w:t>Basic</w:t>
        </w:r>
      </w:ins>
      <w:ins w:id="2" w:author="morrism" w:date="2015-01-07T12:45:00Z">
        <w:r w:rsidR="00460BB7">
          <w:rPr>
            <w:rFonts w:ascii="Arial" w:hAnsi="Arial"/>
            <w:b/>
          </w:rPr>
          <w:t xml:space="preserve"> component</w:t>
        </w:r>
      </w:ins>
      <w:ins w:id="3" w:author="morrism" w:date="2015-01-07T12:42:00Z">
        <w:r w:rsidR="00460BB7">
          <w:rPr>
            <w:rFonts w:ascii="Arial" w:hAnsi="Arial"/>
            <w:b/>
          </w:rPr>
          <w:t>s</w:t>
        </w:r>
        <w:r w:rsidR="00460BB7" w:rsidRPr="009B4A8F">
          <w:rPr>
            <w:rFonts w:ascii="Arial" w:hAnsi="Arial"/>
            <w:b/>
          </w:rPr>
          <w:t xml:space="preserve"> </w:t>
        </w:r>
      </w:ins>
      <w:del w:id="4" w:author="morrism" w:date="2015-01-07T12:42:00Z">
        <w:r w:rsidRPr="009B4A8F" w:rsidDel="00460BB7">
          <w:rPr>
            <w:rFonts w:ascii="Arial" w:hAnsi="Arial"/>
            <w:b/>
          </w:rPr>
          <w:delText xml:space="preserve">to </w:delText>
        </w:r>
      </w:del>
      <w:ins w:id="5" w:author="morrism" w:date="2015-01-07T12:42:00Z">
        <w:r w:rsidR="00460BB7">
          <w:rPr>
            <w:rFonts w:ascii="Arial" w:hAnsi="Arial"/>
            <w:b/>
          </w:rPr>
          <w:t>of</w:t>
        </w:r>
        <w:r w:rsidR="00460BB7" w:rsidRPr="009B4A8F">
          <w:rPr>
            <w:rFonts w:ascii="Arial" w:hAnsi="Arial"/>
            <w:b/>
          </w:rPr>
          <w:t xml:space="preserve"> </w:t>
        </w:r>
      </w:ins>
      <w:r w:rsidR="00383D7A">
        <w:rPr>
          <w:rFonts w:ascii="Arial" w:hAnsi="Arial"/>
          <w:b/>
        </w:rPr>
        <w:t>network analysis</w:t>
      </w:r>
    </w:p>
    <w:p w14:paraId="3CD705A1" w14:textId="34B1F579" w:rsidR="00654C75" w:rsidRDefault="00654C75" w:rsidP="00383D7A">
      <w:pPr>
        <w:pStyle w:val="ListParagraph"/>
        <w:numPr>
          <w:ilvl w:val="1"/>
          <w:numId w:val="1"/>
        </w:numPr>
        <w:rPr>
          <w:ins w:id="6" w:author="morrism" w:date="2015-01-07T12:33:00Z"/>
          <w:rFonts w:ascii="Arial" w:hAnsi="Arial"/>
        </w:rPr>
      </w:pPr>
      <w:ins w:id="7" w:author="morrism" w:date="2015-01-07T12:33:00Z">
        <w:r>
          <w:rPr>
            <w:rFonts w:ascii="Arial" w:hAnsi="Arial"/>
          </w:rPr>
          <w:t>What is a network?</w:t>
        </w:r>
      </w:ins>
      <w:ins w:id="8" w:author="morrism" w:date="2015-01-07T12:34:00Z">
        <w:r>
          <w:rPr>
            <w:rFonts w:ascii="Arial" w:hAnsi="Arial"/>
          </w:rPr>
          <w:t xml:space="preserve">  A population of nodes with links.</w:t>
        </w:r>
      </w:ins>
    </w:p>
    <w:p w14:paraId="0B1648E5" w14:textId="04E5ABC2" w:rsidR="00460BB7" w:rsidRDefault="00E32BA8" w:rsidP="00654C75">
      <w:pPr>
        <w:pStyle w:val="ListParagraph"/>
        <w:numPr>
          <w:ilvl w:val="2"/>
          <w:numId w:val="1"/>
        </w:numPr>
        <w:rPr>
          <w:ins w:id="9" w:author="morrism" w:date="2015-01-07T12:36:00Z"/>
          <w:rFonts w:ascii="Arial" w:hAnsi="Arial"/>
        </w:rPr>
        <w:pPrChange w:id="10" w:author="morrism" w:date="2015-01-07T12:35:00Z">
          <w:pPr>
            <w:pStyle w:val="ListParagraph"/>
            <w:numPr>
              <w:ilvl w:val="1"/>
              <w:numId w:val="1"/>
            </w:numPr>
            <w:ind w:left="1440" w:hanging="360"/>
          </w:pPr>
        </w:pPrChange>
      </w:pPr>
      <w:del w:id="11" w:author="morrism" w:date="2015-01-07T12:34:00Z">
        <w:r w:rsidRPr="00383D7A" w:rsidDel="00654C75">
          <w:rPr>
            <w:rFonts w:ascii="Arial" w:hAnsi="Arial"/>
          </w:rPr>
          <w:delText xml:space="preserve">In the network </w:delText>
        </w:r>
        <w:r w:rsidR="00D6324B" w:rsidRPr="00383D7A" w:rsidDel="00654C75">
          <w:rPr>
            <w:rFonts w:ascii="Arial" w:hAnsi="Arial"/>
          </w:rPr>
          <w:delText>depiction</w:delText>
        </w:r>
        <w:r w:rsidRPr="00383D7A" w:rsidDel="00654C75">
          <w:rPr>
            <w:rFonts w:ascii="Arial" w:hAnsi="Arial"/>
          </w:rPr>
          <w:delText xml:space="preserve"> of a community, </w:delText>
        </w:r>
      </w:del>
      <w:ins w:id="12" w:author="morrism" w:date="2015-01-07T12:36:00Z">
        <w:r w:rsidR="00460BB7">
          <w:rPr>
            <w:rFonts w:ascii="Arial" w:hAnsi="Arial"/>
            <w:i/>
          </w:rPr>
          <w:t>N</w:t>
        </w:r>
      </w:ins>
      <w:del w:id="13" w:author="morrism" w:date="2015-01-07T12:36:00Z">
        <w:r w:rsidRPr="00383D7A" w:rsidDel="00460BB7">
          <w:rPr>
            <w:rFonts w:ascii="Arial" w:hAnsi="Arial"/>
            <w:i/>
          </w:rPr>
          <w:delText>n</w:delText>
        </w:r>
      </w:del>
      <w:r w:rsidRPr="00383D7A">
        <w:rPr>
          <w:rFonts w:ascii="Arial" w:hAnsi="Arial"/>
          <w:i/>
        </w:rPr>
        <w:t>odes</w:t>
      </w:r>
      <w:ins w:id="14" w:author="morrism" w:date="2015-01-07T12:36:00Z">
        <w:r w:rsidR="00460BB7">
          <w:rPr>
            <w:rFonts w:ascii="Arial" w:hAnsi="Arial"/>
            <w:i/>
          </w:rPr>
          <w:t xml:space="preserve">:  </w:t>
        </w:r>
        <w:r w:rsidR="00460BB7">
          <w:rPr>
            <w:rFonts w:ascii="Arial" w:hAnsi="Arial"/>
          </w:rPr>
          <w:t>aka vertices, actors</w:t>
        </w:r>
      </w:ins>
    </w:p>
    <w:p w14:paraId="69320DAF" w14:textId="767D053B" w:rsidR="00E32BA8" w:rsidRPr="00383D7A" w:rsidRDefault="00E32BA8" w:rsidP="00460BB7">
      <w:pPr>
        <w:pStyle w:val="ListParagraph"/>
        <w:numPr>
          <w:ilvl w:val="3"/>
          <w:numId w:val="1"/>
        </w:numPr>
        <w:rPr>
          <w:rFonts w:ascii="Arial" w:hAnsi="Arial"/>
        </w:rPr>
        <w:pPrChange w:id="15" w:author="morrism" w:date="2015-01-07T12:36:00Z">
          <w:pPr>
            <w:pStyle w:val="ListParagraph"/>
            <w:numPr>
              <w:ilvl w:val="1"/>
              <w:numId w:val="1"/>
            </w:numPr>
            <w:ind w:left="1440" w:hanging="360"/>
          </w:pPr>
        </w:pPrChange>
      </w:pPr>
      <w:del w:id="16" w:author="morrism" w:date="2015-01-07T12:36:00Z">
        <w:r w:rsidRPr="00383D7A" w:rsidDel="00460BB7">
          <w:rPr>
            <w:rFonts w:ascii="Arial" w:hAnsi="Arial"/>
          </w:rPr>
          <w:delText xml:space="preserve"> </w:delText>
        </w:r>
      </w:del>
      <w:r w:rsidR="00D6324B" w:rsidRPr="00383D7A">
        <w:rPr>
          <w:rFonts w:ascii="Arial" w:hAnsi="Arial"/>
        </w:rPr>
        <w:t>represent</w:t>
      </w:r>
      <w:r w:rsidRPr="00383D7A">
        <w:rPr>
          <w:rFonts w:ascii="Arial" w:hAnsi="Arial"/>
        </w:rPr>
        <w:t xml:space="preserve"> individual entities (people, organizations, etc.), which </w:t>
      </w:r>
      <w:r w:rsidR="00D6324B" w:rsidRPr="00383D7A">
        <w:rPr>
          <w:rFonts w:ascii="Arial" w:hAnsi="Arial"/>
        </w:rPr>
        <w:t>may be</w:t>
      </w:r>
      <w:r w:rsidRPr="00383D7A">
        <w:rPr>
          <w:rFonts w:ascii="Arial" w:hAnsi="Arial"/>
        </w:rPr>
        <w:t xml:space="preserve"> connected to each other by </w:t>
      </w:r>
      <w:del w:id="17" w:author="morrism" w:date="2015-01-07T12:36:00Z">
        <w:r w:rsidRPr="00383D7A" w:rsidDel="00460BB7">
          <w:rPr>
            <w:rFonts w:ascii="Arial" w:hAnsi="Arial"/>
            <w:i/>
          </w:rPr>
          <w:delText>edges</w:delText>
        </w:r>
      </w:del>
      <w:ins w:id="18" w:author="morrism" w:date="2015-01-07T12:36:00Z">
        <w:r w:rsidR="00460BB7">
          <w:rPr>
            <w:rFonts w:ascii="Arial" w:hAnsi="Arial"/>
            <w:i/>
          </w:rPr>
          <w:t>links</w:t>
        </w:r>
      </w:ins>
      <w:r w:rsidRPr="00383D7A">
        <w:rPr>
          <w:rFonts w:ascii="Arial" w:hAnsi="Arial"/>
        </w:rPr>
        <w:t>.</w:t>
      </w:r>
    </w:p>
    <w:p w14:paraId="2F081699" w14:textId="3E9C1530" w:rsidR="00E32BA8" w:rsidRPr="00383D7A" w:rsidRDefault="00E32BA8" w:rsidP="00654C75">
      <w:pPr>
        <w:pStyle w:val="ListParagraph"/>
        <w:numPr>
          <w:ilvl w:val="3"/>
          <w:numId w:val="1"/>
        </w:numPr>
        <w:rPr>
          <w:rFonts w:ascii="Arial" w:hAnsi="Arial"/>
        </w:rPr>
        <w:pPrChange w:id="19" w:author="morrism" w:date="2015-01-07T12:36:00Z">
          <w:pPr>
            <w:pStyle w:val="ListParagraph"/>
            <w:numPr>
              <w:ilvl w:val="2"/>
              <w:numId w:val="1"/>
            </w:numPr>
            <w:ind w:left="2160" w:hanging="360"/>
          </w:pPr>
        </w:pPrChange>
      </w:pPr>
      <w:r w:rsidRPr="00383D7A">
        <w:rPr>
          <w:rFonts w:ascii="Arial" w:hAnsi="Arial"/>
        </w:rPr>
        <w:t xml:space="preserve">Nodes can have </w:t>
      </w:r>
      <w:ins w:id="20" w:author="morrism" w:date="2015-01-07T12:36:00Z">
        <w:r w:rsidR="00460BB7">
          <w:rPr>
            <w:rFonts w:ascii="Arial" w:hAnsi="Arial"/>
          </w:rPr>
          <w:t xml:space="preserve">associated </w:t>
        </w:r>
      </w:ins>
      <w:r w:rsidR="00BD25FA" w:rsidRPr="00383D7A">
        <w:rPr>
          <w:rFonts w:ascii="Arial" w:hAnsi="Arial"/>
        </w:rPr>
        <w:t xml:space="preserve">categorical or quantitative </w:t>
      </w:r>
      <w:r w:rsidRPr="00383D7A">
        <w:rPr>
          <w:rFonts w:ascii="Arial" w:hAnsi="Arial"/>
        </w:rPr>
        <w:t xml:space="preserve">attributes </w:t>
      </w:r>
      <w:del w:id="21" w:author="morrism" w:date="2015-01-07T12:36:00Z">
        <w:r w:rsidRPr="00383D7A" w:rsidDel="00460BB7">
          <w:rPr>
            <w:rFonts w:ascii="Arial" w:hAnsi="Arial"/>
          </w:rPr>
          <w:delText xml:space="preserve">associated to them </w:delText>
        </w:r>
      </w:del>
      <w:r w:rsidRPr="00383D7A">
        <w:rPr>
          <w:rFonts w:ascii="Arial" w:hAnsi="Arial"/>
        </w:rPr>
        <w:t xml:space="preserve">(age, sex, </w:t>
      </w:r>
      <w:r w:rsidR="00BD25FA" w:rsidRPr="00383D7A">
        <w:rPr>
          <w:rFonts w:ascii="Arial" w:hAnsi="Arial"/>
        </w:rPr>
        <w:t>etc.).</w:t>
      </w:r>
    </w:p>
    <w:p w14:paraId="5B79C338" w14:textId="18AFDFB8" w:rsidR="00654C75" w:rsidRDefault="00654C75" w:rsidP="00654C75">
      <w:pPr>
        <w:pStyle w:val="ListParagraph"/>
        <w:numPr>
          <w:ilvl w:val="2"/>
          <w:numId w:val="1"/>
        </w:numPr>
        <w:rPr>
          <w:ins w:id="22" w:author="morrism" w:date="2015-01-07T12:35:00Z"/>
          <w:rFonts w:ascii="Arial" w:hAnsi="Arial"/>
        </w:rPr>
        <w:pPrChange w:id="23" w:author="morrism" w:date="2015-01-07T12:35:00Z">
          <w:pPr>
            <w:pStyle w:val="ListParagraph"/>
            <w:numPr>
              <w:ilvl w:val="2"/>
              <w:numId w:val="1"/>
            </w:numPr>
            <w:ind w:left="2160" w:hanging="360"/>
          </w:pPr>
        </w:pPrChange>
      </w:pPr>
      <w:ins w:id="24" w:author="morrism" w:date="2015-01-07T12:35:00Z">
        <w:r w:rsidRPr="00460BB7">
          <w:rPr>
            <w:rFonts w:ascii="Arial" w:hAnsi="Arial"/>
            <w:i/>
            <w:rPrChange w:id="25" w:author="morrism" w:date="2015-01-07T12:37:00Z">
              <w:rPr>
                <w:rFonts w:ascii="Arial" w:hAnsi="Arial"/>
              </w:rPr>
            </w:rPrChange>
          </w:rPr>
          <w:t>Links</w:t>
        </w:r>
        <w:r>
          <w:rPr>
            <w:rFonts w:ascii="Arial" w:hAnsi="Arial"/>
          </w:rPr>
          <w:t xml:space="preserve">:  aka </w:t>
        </w:r>
      </w:ins>
      <w:ins w:id="26" w:author="morrism" w:date="2015-01-07T12:37:00Z">
        <w:r w:rsidR="00460BB7">
          <w:rPr>
            <w:rFonts w:ascii="Arial" w:hAnsi="Arial"/>
          </w:rPr>
          <w:t>e</w:t>
        </w:r>
      </w:ins>
      <w:ins w:id="27" w:author="morrism" w:date="2015-01-07T12:35:00Z">
        <w:r>
          <w:rPr>
            <w:rFonts w:ascii="Arial" w:hAnsi="Arial"/>
          </w:rPr>
          <w:t>dges</w:t>
        </w:r>
      </w:ins>
      <w:ins w:id="28" w:author="morrism" w:date="2015-01-07T12:37:00Z">
        <w:r w:rsidR="00460BB7">
          <w:rPr>
            <w:rFonts w:ascii="Arial" w:hAnsi="Arial"/>
          </w:rPr>
          <w:t>, ties</w:t>
        </w:r>
      </w:ins>
    </w:p>
    <w:p w14:paraId="22E3C7EB" w14:textId="69432045" w:rsidR="00771DC4" w:rsidRPr="00654C75" w:rsidRDefault="00771DC4" w:rsidP="00654C75">
      <w:pPr>
        <w:pStyle w:val="ListParagraph"/>
        <w:numPr>
          <w:ilvl w:val="3"/>
          <w:numId w:val="1"/>
        </w:numPr>
        <w:rPr>
          <w:rFonts w:ascii="Arial" w:hAnsi="Arial"/>
          <w:rPrChange w:id="29" w:author="morrism" w:date="2015-01-07T12:35:00Z">
            <w:rPr/>
          </w:rPrChange>
        </w:rPr>
        <w:pPrChange w:id="30" w:author="morrism" w:date="2015-01-07T12:35:00Z">
          <w:pPr>
            <w:pStyle w:val="ListParagraph"/>
            <w:numPr>
              <w:ilvl w:val="2"/>
              <w:numId w:val="1"/>
            </w:numPr>
            <w:ind w:left="2160" w:hanging="360"/>
          </w:pPr>
        </w:pPrChange>
      </w:pPr>
      <w:del w:id="31" w:author="morrism" w:date="2015-01-07T12:35:00Z">
        <w:r w:rsidRPr="00654C75" w:rsidDel="00654C75">
          <w:rPr>
            <w:rFonts w:ascii="Arial" w:hAnsi="Arial"/>
            <w:rPrChange w:id="32" w:author="morrism" w:date="2015-01-07T12:35:00Z">
              <w:rPr/>
            </w:rPrChange>
          </w:rPr>
          <w:delText xml:space="preserve">Edges </w:delText>
        </w:r>
      </w:del>
      <w:r w:rsidRPr="00654C75">
        <w:rPr>
          <w:rFonts w:ascii="Arial" w:hAnsi="Arial"/>
          <w:rPrChange w:id="33" w:author="morrism" w:date="2015-01-07T12:35:00Z">
            <w:rPr/>
          </w:rPrChange>
        </w:rPr>
        <w:t>can be directed/undirected and valued/binary</w:t>
      </w:r>
    </w:p>
    <w:p w14:paraId="5C8DB548" w14:textId="13ED6AA3" w:rsidR="00460BB7" w:rsidRDefault="00771DC4" w:rsidP="00460BB7">
      <w:pPr>
        <w:pStyle w:val="ListParagraph"/>
        <w:numPr>
          <w:ilvl w:val="2"/>
          <w:numId w:val="1"/>
        </w:numPr>
        <w:rPr>
          <w:ins w:id="34" w:author="morrism" w:date="2015-01-07T12:40:00Z"/>
          <w:rFonts w:ascii="Arial" w:hAnsi="Arial"/>
        </w:rPr>
        <w:pPrChange w:id="35" w:author="morrism" w:date="2015-01-07T12:37:00Z">
          <w:pPr>
            <w:pStyle w:val="ListParagraph"/>
            <w:numPr>
              <w:ilvl w:val="2"/>
              <w:numId w:val="1"/>
            </w:numPr>
            <w:ind w:left="2160" w:hanging="360"/>
          </w:pPr>
        </w:pPrChange>
      </w:pPr>
      <w:r w:rsidRPr="000F45A0">
        <w:rPr>
          <w:rFonts w:ascii="Arial" w:hAnsi="Arial"/>
        </w:rPr>
        <w:t>Types</w:t>
      </w:r>
      <w:r>
        <w:rPr>
          <w:rFonts w:ascii="Arial" w:hAnsi="Arial"/>
        </w:rPr>
        <w:t xml:space="preserve"> of </w:t>
      </w:r>
      <w:ins w:id="36" w:author="morrism" w:date="2015-01-07T12:40:00Z">
        <w:r w:rsidR="00460BB7">
          <w:rPr>
            <w:rFonts w:ascii="Arial" w:hAnsi="Arial"/>
          </w:rPr>
          <w:t>networks:</w:t>
        </w:r>
      </w:ins>
      <w:ins w:id="37" w:author="morrism" w:date="2015-01-07T12:41:00Z">
        <w:r w:rsidR="00460BB7">
          <w:rPr>
            <w:rFonts w:ascii="Arial" w:hAnsi="Arial"/>
          </w:rPr>
          <w:t xml:space="preserve"> </w:t>
        </w:r>
        <w:r w:rsidR="00460BB7" w:rsidRPr="000F45A0">
          <w:rPr>
            <w:rFonts w:ascii="Arial" w:hAnsi="Arial"/>
          </w:rPr>
          <w:t>bipartite, valued, directed, etc.</w:t>
        </w:r>
      </w:ins>
    </w:p>
    <w:p w14:paraId="0DF419D4" w14:textId="77777777" w:rsidR="00460BB7" w:rsidRDefault="00460BB7" w:rsidP="00460BB7">
      <w:pPr>
        <w:pStyle w:val="ListParagraph"/>
        <w:numPr>
          <w:ilvl w:val="3"/>
          <w:numId w:val="1"/>
        </w:numPr>
        <w:rPr>
          <w:ins w:id="38" w:author="morrism" w:date="2015-01-07T12:46:00Z"/>
          <w:rFonts w:ascii="Arial" w:hAnsi="Arial"/>
        </w:rPr>
        <w:pPrChange w:id="39" w:author="morrism" w:date="2015-01-07T12:41:00Z">
          <w:pPr>
            <w:pStyle w:val="ListParagraph"/>
            <w:numPr>
              <w:ilvl w:val="2"/>
              <w:numId w:val="1"/>
            </w:numPr>
            <w:ind w:left="2160" w:hanging="360"/>
          </w:pPr>
        </w:pPrChange>
      </w:pPr>
      <w:ins w:id="40" w:author="morrism" w:date="2015-01-07T12:41:00Z">
        <w:r>
          <w:rPr>
            <w:rFonts w:ascii="Arial" w:hAnsi="Arial"/>
          </w:rPr>
          <w:t xml:space="preserve">Defined by properties of the </w:t>
        </w:r>
      </w:ins>
      <w:r w:rsidR="00771DC4">
        <w:rPr>
          <w:rFonts w:ascii="Arial" w:hAnsi="Arial"/>
        </w:rPr>
        <w:t xml:space="preserve">nodes and </w:t>
      </w:r>
      <w:del w:id="41" w:author="morrism" w:date="2015-01-07T12:41:00Z">
        <w:r w:rsidR="00771DC4" w:rsidDel="00460BB7">
          <w:rPr>
            <w:rFonts w:ascii="Arial" w:hAnsi="Arial"/>
          </w:rPr>
          <w:delText xml:space="preserve">edges </w:delText>
        </w:r>
      </w:del>
      <w:ins w:id="42" w:author="morrism" w:date="2015-01-07T12:41:00Z">
        <w:r>
          <w:rPr>
            <w:rFonts w:ascii="Arial" w:hAnsi="Arial"/>
          </w:rPr>
          <w:t>links</w:t>
        </w:r>
      </w:ins>
    </w:p>
    <w:p w14:paraId="1C5B933A" w14:textId="6D84D3E5" w:rsidR="00915757" w:rsidRDefault="00347734" w:rsidP="00460BB7">
      <w:pPr>
        <w:pStyle w:val="ListParagraph"/>
        <w:numPr>
          <w:ilvl w:val="1"/>
          <w:numId w:val="1"/>
        </w:numPr>
        <w:rPr>
          <w:ins w:id="43" w:author="morrism" w:date="2015-01-07T12:47:00Z"/>
          <w:rFonts w:ascii="Arial" w:hAnsi="Arial"/>
        </w:rPr>
        <w:pPrChange w:id="44" w:author="morrism" w:date="2015-01-07T12:46:00Z">
          <w:pPr>
            <w:pStyle w:val="ListParagraph"/>
            <w:numPr>
              <w:ilvl w:val="2"/>
              <w:numId w:val="1"/>
            </w:numPr>
            <w:ind w:left="2160" w:hanging="360"/>
          </w:pPr>
        </w:pPrChange>
      </w:pPr>
      <w:ins w:id="45" w:author="morrism" w:date="2015-01-07T12:54:00Z">
        <w:r>
          <w:rPr>
            <w:rFonts w:ascii="Arial" w:hAnsi="Arial"/>
          </w:rPr>
          <w:t>N</w:t>
        </w:r>
      </w:ins>
      <w:ins w:id="46" w:author="morrism" w:date="2015-01-07T12:46:00Z">
        <w:r w:rsidR="00915757">
          <w:rPr>
            <w:rFonts w:ascii="Arial" w:hAnsi="Arial"/>
          </w:rPr>
          <w:t>etwork data</w:t>
        </w:r>
      </w:ins>
      <w:ins w:id="47" w:author="morrism" w:date="2015-01-07T12:54:00Z">
        <w:r>
          <w:rPr>
            <w:rFonts w:ascii="Arial" w:hAnsi="Arial"/>
          </w:rPr>
          <w:t xml:space="preserve"> sampling designs</w:t>
        </w:r>
      </w:ins>
    </w:p>
    <w:p w14:paraId="551610A6" w14:textId="77777777" w:rsidR="00915757" w:rsidRDefault="00915757" w:rsidP="00915757">
      <w:pPr>
        <w:pStyle w:val="ListParagraph"/>
        <w:numPr>
          <w:ilvl w:val="2"/>
          <w:numId w:val="1"/>
        </w:numPr>
        <w:rPr>
          <w:ins w:id="48" w:author="morrism" w:date="2015-01-07T12:47:00Z"/>
          <w:rFonts w:ascii="Arial" w:hAnsi="Arial"/>
        </w:rPr>
        <w:pPrChange w:id="49" w:author="morrism" w:date="2015-01-07T12:47:00Z">
          <w:pPr>
            <w:pStyle w:val="ListParagraph"/>
            <w:numPr>
              <w:ilvl w:val="2"/>
              <w:numId w:val="1"/>
            </w:numPr>
            <w:ind w:left="2160" w:hanging="360"/>
          </w:pPr>
        </w:pPrChange>
      </w:pPr>
      <w:ins w:id="50" w:author="morrism" w:date="2015-01-07T12:47:00Z">
        <w:r>
          <w:rPr>
            <w:rFonts w:ascii="Arial" w:hAnsi="Arial"/>
          </w:rPr>
          <w:t>Census:  data on every node and link in the population of interest</w:t>
        </w:r>
      </w:ins>
    </w:p>
    <w:p w14:paraId="414E5BA3" w14:textId="5DDD792C" w:rsidR="00915757" w:rsidRDefault="00915757" w:rsidP="00915757">
      <w:pPr>
        <w:pStyle w:val="ListParagraph"/>
        <w:numPr>
          <w:ilvl w:val="2"/>
          <w:numId w:val="1"/>
        </w:numPr>
        <w:rPr>
          <w:ins w:id="51" w:author="morrism" w:date="2015-01-07T12:48:00Z"/>
          <w:rFonts w:ascii="Arial" w:hAnsi="Arial"/>
        </w:rPr>
        <w:pPrChange w:id="52" w:author="morrism" w:date="2015-01-07T12:47:00Z">
          <w:pPr>
            <w:pStyle w:val="ListParagraph"/>
            <w:numPr>
              <w:ilvl w:val="2"/>
              <w:numId w:val="1"/>
            </w:numPr>
            <w:ind w:left="2160" w:hanging="360"/>
          </w:pPr>
        </w:pPrChange>
      </w:pPr>
      <w:ins w:id="53" w:author="morrism" w:date="2015-01-07T12:47:00Z">
        <w:r>
          <w:rPr>
            <w:rFonts w:ascii="Arial" w:hAnsi="Arial"/>
          </w:rPr>
          <w:t xml:space="preserve">Adaptive sample:  link-tracing designs, </w:t>
        </w:r>
      </w:ins>
      <w:ins w:id="54" w:author="morrism" w:date="2015-01-07T12:48:00Z">
        <w:r>
          <w:rPr>
            <w:rFonts w:ascii="Arial" w:hAnsi="Arial"/>
          </w:rPr>
          <w:t>e.g.,</w:t>
        </w:r>
      </w:ins>
      <w:ins w:id="55" w:author="morrism" w:date="2015-01-07T12:47:00Z">
        <w:r>
          <w:rPr>
            <w:rFonts w:ascii="Arial" w:hAnsi="Arial"/>
          </w:rPr>
          <w:t xml:space="preserve"> snowballs, Respondent Driven Sampling, etc.</w:t>
        </w:r>
      </w:ins>
    </w:p>
    <w:p w14:paraId="5148C2FB" w14:textId="77777777" w:rsidR="00347734" w:rsidRDefault="00915757" w:rsidP="00915757">
      <w:pPr>
        <w:pStyle w:val="ListParagraph"/>
        <w:numPr>
          <w:ilvl w:val="2"/>
          <w:numId w:val="1"/>
        </w:numPr>
        <w:rPr>
          <w:ins w:id="56" w:author="morrism" w:date="2015-01-07T12:52:00Z"/>
          <w:rFonts w:ascii="Arial" w:hAnsi="Arial"/>
        </w:rPr>
        <w:pPrChange w:id="57" w:author="morrism" w:date="2015-01-07T12:47:00Z">
          <w:pPr>
            <w:pStyle w:val="ListParagraph"/>
            <w:numPr>
              <w:ilvl w:val="2"/>
              <w:numId w:val="1"/>
            </w:numPr>
            <w:ind w:left="2160" w:hanging="360"/>
          </w:pPr>
        </w:pPrChange>
      </w:pPr>
      <w:ins w:id="58" w:author="morrism" w:date="2015-01-07T12:48:00Z">
        <w:r>
          <w:rPr>
            <w:rFonts w:ascii="Arial" w:hAnsi="Arial"/>
          </w:rPr>
          <w:t>Egocentric sample: a sample of nodes (egos) with data on their links to other nodes (alters).  The alters may or may not be identifiable, and may or may not be in the sample, and data may or may not exist on ties between the alters (as reported by ego).</w:t>
        </w:r>
      </w:ins>
    </w:p>
    <w:p w14:paraId="4F398CA6" w14:textId="77777777" w:rsidR="00347734" w:rsidRDefault="00347734" w:rsidP="00347734">
      <w:pPr>
        <w:pStyle w:val="ListParagraph"/>
        <w:numPr>
          <w:ilvl w:val="1"/>
          <w:numId w:val="1"/>
        </w:numPr>
        <w:rPr>
          <w:ins w:id="59" w:author="morrism" w:date="2015-01-07T12:54:00Z"/>
          <w:rFonts w:ascii="Arial" w:hAnsi="Arial"/>
        </w:rPr>
        <w:pPrChange w:id="60" w:author="morrism" w:date="2015-01-07T12:54:00Z">
          <w:pPr>
            <w:pStyle w:val="ListParagraph"/>
            <w:numPr>
              <w:ilvl w:val="2"/>
              <w:numId w:val="1"/>
            </w:numPr>
            <w:ind w:left="2160" w:hanging="360"/>
          </w:pPr>
        </w:pPrChange>
      </w:pPr>
      <w:ins w:id="61" w:author="morrism" w:date="2015-01-07T12:54:00Z">
        <w:r>
          <w:rPr>
            <w:rFonts w:ascii="Arial" w:hAnsi="Arial"/>
          </w:rPr>
          <w:t>N</w:t>
        </w:r>
      </w:ins>
      <w:ins w:id="62" w:author="morrism" w:date="2015-01-07T12:53:00Z">
        <w:r>
          <w:rPr>
            <w:rFonts w:ascii="Arial" w:hAnsi="Arial"/>
          </w:rPr>
          <w:t>etwork data</w:t>
        </w:r>
      </w:ins>
      <w:ins w:id="63" w:author="morrism" w:date="2015-01-07T12:54:00Z">
        <w:r>
          <w:rPr>
            <w:rFonts w:ascii="Arial" w:hAnsi="Arial"/>
          </w:rPr>
          <w:t xml:space="preserve"> storage and</w:t>
        </w:r>
      </w:ins>
      <w:ins w:id="64" w:author="morrism" w:date="2015-01-07T12:53:00Z">
        <w:r>
          <w:rPr>
            <w:rFonts w:ascii="Arial" w:hAnsi="Arial"/>
          </w:rPr>
          <w:t xml:space="preserve"> representation</w:t>
        </w:r>
      </w:ins>
      <w:moveToRangeStart w:id="65" w:author="morrism" w:date="2015-01-07T12:52:00Z" w:name="move408398504"/>
      <w:moveTo w:id="66" w:author="morrism" w:date="2015-01-07T12:52:00Z">
        <w:del w:id="67" w:author="morrism" w:date="2015-01-07T12:53:00Z">
          <w:r w:rsidRPr="000F45A0" w:rsidDel="00347734">
            <w:rPr>
              <w:rFonts w:ascii="Arial" w:hAnsi="Arial"/>
            </w:rPr>
            <w:delText>How networks are denoted</w:delText>
          </w:r>
        </w:del>
        <w:r w:rsidRPr="000F45A0">
          <w:rPr>
            <w:rFonts w:ascii="Arial" w:hAnsi="Arial"/>
          </w:rPr>
          <w:t xml:space="preserve"> </w:t>
        </w:r>
      </w:moveTo>
    </w:p>
    <w:p w14:paraId="44F95BBA" w14:textId="12F39153" w:rsidR="00347734" w:rsidRPr="00A47D6C" w:rsidDel="00347734" w:rsidRDefault="00347734" w:rsidP="00347734">
      <w:pPr>
        <w:pStyle w:val="ListParagraph"/>
        <w:numPr>
          <w:ilvl w:val="2"/>
          <w:numId w:val="1"/>
        </w:numPr>
        <w:rPr>
          <w:del w:id="68" w:author="morrism" w:date="2015-01-07T12:54:00Z"/>
          <w:rFonts w:ascii="Arial" w:hAnsi="Arial"/>
        </w:rPr>
        <w:pPrChange w:id="69" w:author="morrism" w:date="2015-01-07T12:55:00Z">
          <w:pPr>
            <w:pStyle w:val="ListParagraph"/>
            <w:numPr>
              <w:ilvl w:val="1"/>
              <w:numId w:val="1"/>
            </w:numPr>
            <w:ind w:left="1440" w:hanging="360"/>
          </w:pPr>
        </w:pPrChange>
      </w:pPr>
      <w:moveTo w:id="70" w:author="morrism" w:date="2015-01-07T12:52:00Z">
        <w:r w:rsidRPr="000F45A0">
          <w:rPr>
            <w:rFonts w:ascii="Arial" w:hAnsi="Arial"/>
          </w:rPr>
          <w:lastRenderedPageBreak/>
          <w:t>(</w:t>
        </w:r>
        <w:r>
          <w:rPr>
            <w:rFonts w:ascii="Arial" w:hAnsi="Arial"/>
          </w:rPr>
          <w:t>adjacency matrices, incidence matrices, edge lists</w:t>
        </w:r>
        <w:r w:rsidRPr="000F45A0">
          <w:rPr>
            <w:rFonts w:ascii="Arial" w:hAnsi="Arial"/>
          </w:rPr>
          <w:t>)</w:t>
        </w:r>
      </w:moveTo>
    </w:p>
    <w:moveToRangeEnd w:id="65"/>
    <w:p w14:paraId="48FD5EC6" w14:textId="6F6D08D9" w:rsidR="00460BB7" w:rsidRPr="00347734" w:rsidRDefault="00771DC4" w:rsidP="00347734">
      <w:pPr>
        <w:pStyle w:val="ListParagraph"/>
        <w:numPr>
          <w:ilvl w:val="2"/>
          <w:numId w:val="1"/>
        </w:numPr>
        <w:rPr>
          <w:ins w:id="71" w:author="morrism" w:date="2015-01-07T12:41:00Z"/>
          <w:rFonts w:ascii="Arial" w:hAnsi="Arial"/>
          <w:rPrChange w:id="72" w:author="morrism" w:date="2015-01-07T12:54:00Z">
            <w:rPr>
              <w:ins w:id="73" w:author="morrism" w:date="2015-01-07T12:41:00Z"/>
            </w:rPr>
          </w:rPrChange>
        </w:rPr>
        <w:pPrChange w:id="74" w:author="morrism" w:date="2015-01-07T12:55:00Z">
          <w:pPr>
            <w:pStyle w:val="ListParagraph"/>
            <w:numPr>
              <w:ilvl w:val="2"/>
              <w:numId w:val="1"/>
            </w:numPr>
            <w:ind w:left="2160" w:hanging="360"/>
          </w:pPr>
        </w:pPrChange>
      </w:pPr>
      <w:del w:id="75" w:author="morrism" w:date="2015-01-07T12:41:00Z">
        <w:r w:rsidRPr="00347734" w:rsidDel="00460BB7">
          <w:rPr>
            <w:rFonts w:ascii="Arial" w:hAnsi="Arial"/>
            <w:rPrChange w:id="76" w:author="morrism" w:date="2015-01-07T12:54:00Z">
              <w:rPr/>
            </w:rPrChange>
          </w:rPr>
          <w:delText>lead to types of networks (bipartite, valued, directed, etc.</w:delText>
        </w:r>
      </w:del>
    </w:p>
    <w:p w14:paraId="76B190C7" w14:textId="3B29B8BB" w:rsidR="00771DC4" w:rsidRPr="00771DC4" w:rsidDel="00460BB7" w:rsidRDefault="00771DC4" w:rsidP="00460BB7">
      <w:pPr>
        <w:pStyle w:val="ListParagraph"/>
        <w:numPr>
          <w:ilvl w:val="1"/>
          <w:numId w:val="1"/>
        </w:numPr>
        <w:rPr>
          <w:del w:id="77" w:author="morrism" w:date="2015-01-07T12:41:00Z"/>
          <w:rFonts w:ascii="Arial" w:hAnsi="Arial"/>
        </w:rPr>
        <w:pPrChange w:id="78" w:author="morrism" w:date="2015-01-07T12:42:00Z">
          <w:pPr>
            <w:pStyle w:val="ListParagraph"/>
            <w:numPr>
              <w:ilvl w:val="2"/>
              <w:numId w:val="1"/>
            </w:numPr>
            <w:ind w:left="2160" w:hanging="360"/>
          </w:pPr>
        </w:pPrChange>
      </w:pPr>
      <w:del w:id="79" w:author="morrism" w:date="2015-01-07T12:41:00Z">
        <w:r w:rsidRPr="000F45A0" w:rsidDel="00460BB7">
          <w:rPr>
            <w:rFonts w:ascii="Arial" w:hAnsi="Arial"/>
          </w:rPr>
          <w:delText>)</w:delText>
        </w:r>
      </w:del>
    </w:p>
    <w:p w14:paraId="1183962D" w14:textId="77777777" w:rsidR="00460BB7" w:rsidRPr="00460BB7" w:rsidRDefault="00460BB7" w:rsidP="00460BB7">
      <w:pPr>
        <w:pStyle w:val="ListParagraph"/>
        <w:numPr>
          <w:ilvl w:val="1"/>
          <w:numId w:val="1"/>
        </w:numPr>
        <w:rPr>
          <w:ins w:id="80" w:author="morrism" w:date="2015-01-07T12:37:00Z"/>
          <w:rFonts w:ascii="Arial" w:hAnsi="Arial"/>
          <w:rPrChange w:id="81" w:author="morrism" w:date="2015-01-07T12:41:00Z">
            <w:rPr>
              <w:ins w:id="82" w:author="morrism" w:date="2015-01-07T12:37:00Z"/>
            </w:rPr>
          </w:rPrChange>
        </w:rPr>
        <w:pPrChange w:id="83" w:author="morrism" w:date="2015-01-07T12:42:00Z">
          <w:pPr>
            <w:pStyle w:val="ListParagraph"/>
            <w:numPr>
              <w:ilvl w:val="2"/>
              <w:numId w:val="1"/>
            </w:numPr>
            <w:ind w:left="2160" w:hanging="360"/>
          </w:pPr>
        </w:pPrChange>
      </w:pPr>
      <w:ins w:id="84" w:author="morrism" w:date="2015-01-07T12:37:00Z">
        <w:r w:rsidRPr="00460BB7">
          <w:rPr>
            <w:rFonts w:ascii="Arial" w:hAnsi="Arial"/>
            <w:rPrChange w:id="85" w:author="morrism" w:date="2015-01-07T12:41:00Z">
              <w:rPr/>
            </w:rPrChange>
          </w:rPr>
          <w:t>Types of network analysis</w:t>
        </w:r>
      </w:ins>
    </w:p>
    <w:p w14:paraId="23452C82" w14:textId="77777777" w:rsidR="00460BB7" w:rsidRDefault="00460BB7" w:rsidP="00460BB7">
      <w:pPr>
        <w:pStyle w:val="ListParagraph"/>
        <w:numPr>
          <w:ilvl w:val="2"/>
          <w:numId w:val="1"/>
        </w:numPr>
        <w:rPr>
          <w:ins w:id="86" w:author="morrism" w:date="2015-01-07T12:38:00Z"/>
          <w:rFonts w:ascii="Arial" w:hAnsi="Arial"/>
        </w:rPr>
        <w:pPrChange w:id="87" w:author="morrism" w:date="2015-01-07T12:37:00Z">
          <w:pPr>
            <w:pStyle w:val="ListParagraph"/>
            <w:numPr>
              <w:ilvl w:val="2"/>
              <w:numId w:val="1"/>
            </w:numPr>
            <w:ind w:left="2160" w:hanging="360"/>
          </w:pPr>
        </w:pPrChange>
      </w:pPr>
      <w:ins w:id="88" w:author="morrism" w:date="2015-01-07T12:37:00Z">
        <w:r>
          <w:rPr>
            <w:rFonts w:ascii="Arial" w:hAnsi="Arial"/>
          </w:rPr>
          <w:t>Descriptive</w:t>
        </w:r>
      </w:ins>
    </w:p>
    <w:p w14:paraId="5489CBFE" w14:textId="1EC567E5" w:rsidR="00460BB7" w:rsidRDefault="00460BB7" w:rsidP="00460BB7">
      <w:pPr>
        <w:pStyle w:val="ListParagraph"/>
        <w:numPr>
          <w:ilvl w:val="3"/>
          <w:numId w:val="1"/>
        </w:numPr>
        <w:rPr>
          <w:ins w:id="89" w:author="morrism" w:date="2015-01-07T12:38:00Z"/>
          <w:rFonts w:ascii="Arial" w:hAnsi="Arial"/>
        </w:rPr>
        <w:pPrChange w:id="90" w:author="morrism" w:date="2015-01-07T12:38:00Z">
          <w:pPr>
            <w:pStyle w:val="ListParagraph"/>
            <w:numPr>
              <w:ilvl w:val="2"/>
              <w:numId w:val="1"/>
            </w:numPr>
            <w:ind w:left="2160" w:hanging="360"/>
          </w:pPr>
        </w:pPrChange>
      </w:pPr>
      <w:ins w:id="91" w:author="morrism" w:date="2015-01-07T12:38:00Z">
        <w:r>
          <w:rPr>
            <w:rFonts w:ascii="Arial" w:hAnsi="Arial"/>
          </w:rPr>
          <w:t>A set of summary statistics calculated on the network</w:t>
        </w:r>
      </w:ins>
    </w:p>
    <w:p w14:paraId="4563BFE4" w14:textId="12F6446A" w:rsidR="00460BB7" w:rsidRDefault="00460BB7" w:rsidP="00460BB7">
      <w:pPr>
        <w:pStyle w:val="ListParagraph"/>
        <w:numPr>
          <w:ilvl w:val="4"/>
          <w:numId w:val="1"/>
        </w:numPr>
        <w:rPr>
          <w:ins w:id="92" w:author="morrism" w:date="2015-01-07T12:37:00Z"/>
          <w:rFonts w:ascii="Arial" w:hAnsi="Arial"/>
        </w:rPr>
        <w:pPrChange w:id="93" w:author="morrism" w:date="2015-01-07T12:38:00Z">
          <w:pPr>
            <w:pStyle w:val="ListParagraph"/>
            <w:numPr>
              <w:ilvl w:val="2"/>
              <w:numId w:val="1"/>
            </w:numPr>
            <w:ind w:left="2160" w:hanging="360"/>
          </w:pPr>
        </w:pPrChange>
      </w:pPr>
      <w:ins w:id="94" w:author="morrism" w:date="2015-01-07T12:38:00Z">
        <w:r>
          <w:rPr>
            <w:rFonts w:ascii="Arial" w:hAnsi="Arial"/>
          </w:rPr>
          <w:t>E.g., density, degree distribution, centrality, etc.</w:t>
        </w:r>
      </w:ins>
    </w:p>
    <w:p w14:paraId="570192B6" w14:textId="6032F05C" w:rsidR="00460BB7" w:rsidRDefault="00460BB7" w:rsidP="00460BB7">
      <w:pPr>
        <w:pStyle w:val="ListParagraph"/>
        <w:numPr>
          <w:ilvl w:val="2"/>
          <w:numId w:val="1"/>
        </w:numPr>
        <w:rPr>
          <w:ins w:id="95" w:author="morrism" w:date="2015-01-07T12:37:00Z"/>
          <w:rFonts w:ascii="Arial" w:hAnsi="Arial"/>
        </w:rPr>
        <w:pPrChange w:id="96" w:author="morrism" w:date="2015-01-07T12:37:00Z">
          <w:pPr>
            <w:pStyle w:val="ListParagraph"/>
            <w:numPr>
              <w:ilvl w:val="2"/>
              <w:numId w:val="1"/>
            </w:numPr>
            <w:ind w:left="2160" w:hanging="360"/>
          </w:pPr>
        </w:pPrChange>
      </w:pPr>
      <w:ins w:id="97" w:author="morrism" w:date="2015-01-07T12:39:00Z">
        <w:r>
          <w:rPr>
            <w:rFonts w:ascii="Arial" w:hAnsi="Arial"/>
          </w:rPr>
          <w:t>Statistical</w:t>
        </w:r>
      </w:ins>
    </w:p>
    <w:p w14:paraId="33526CF8" w14:textId="6839374D" w:rsidR="00A146BB" w:rsidRPr="00B4565D" w:rsidRDefault="00B4565D" w:rsidP="00B4565D">
      <w:pPr>
        <w:pStyle w:val="ListParagraph"/>
        <w:numPr>
          <w:ilvl w:val="3"/>
          <w:numId w:val="1"/>
        </w:numPr>
        <w:rPr>
          <w:ins w:id="98" w:author="morrism" w:date="2015-01-07T12:55:00Z"/>
          <w:rFonts w:ascii="Arial" w:hAnsi="Arial"/>
          <w:rPrChange w:id="99" w:author="morrism" w:date="2015-01-07T13:00:00Z">
            <w:rPr>
              <w:ins w:id="100" w:author="morrism" w:date="2015-01-07T12:55:00Z"/>
            </w:rPr>
          </w:rPrChange>
        </w:rPr>
        <w:pPrChange w:id="101" w:author="morrism" w:date="2015-01-07T13:00:00Z">
          <w:pPr>
            <w:pStyle w:val="ListParagraph"/>
            <w:numPr>
              <w:ilvl w:val="2"/>
              <w:numId w:val="1"/>
            </w:numPr>
            <w:ind w:left="2160" w:hanging="360"/>
          </w:pPr>
        </w:pPrChange>
      </w:pPr>
      <w:ins w:id="102" w:author="morrism" w:date="2015-01-07T12:59:00Z">
        <w:r>
          <w:rPr>
            <w:rFonts w:ascii="Arial" w:hAnsi="Arial"/>
          </w:rPr>
          <w:t>A model representing the factors that determine the probability of a link between two nodes, with parameters that can be estimated from network data.</w:t>
        </w:r>
      </w:ins>
      <w:ins w:id="103" w:author="morrism" w:date="2015-01-07T13:00:00Z">
        <w:r>
          <w:rPr>
            <w:rFonts w:ascii="Arial" w:hAnsi="Arial"/>
          </w:rPr>
          <w:t xml:space="preserve">  </w:t>
        </w:r>
      </w:ins>
      <w:ins w:id="104" w:author="morrism" w:date="2015-01-07T12:57:00Z">
        <w:r w:rsidR="00E46B6D" w:rsidRPr="00B4565D">
          <w:rPr>
            <w:rFonts w:ascii="Arial" w:hAnsi="Arial"/>
            <w:rPrChange w:id="105" w:author="morrism" w:date="2015-01-07T13:00:00Z">
              <w:rPr/>
            </w:rPrChange>
          </w:rPr>
          <w:t>{NEED TO DEVELOP A TYPOLOGY HERE – CHECK SNIJDERS?}</w:t>
        </w:r>
      </w:ins>
    </w:p>
    <w:p w14:paraId="6FB88DC0" w14:textId="34520134" w:rsidR="00B4565D" w:rsidRDefault="00B4565D" w:rsidP="00460BB7">
      <w:pPr>
        <w:pStyle w:val="ListParagraph"/>
        <w:numPr>
          <w:ilvl w:val="3"/>
          <w:numId w:val="1"/>
        </w:numPr>
        <w:rPr>
          <w:ins w:id="106" w:author="morrism" w:date="2015-01-07T12:58:00Z"/>
          <w:rFonts w:ascii="Arial" w:hAnsi="Arial"/>
        </w:rPr>
        <w:pPrChange w:id="107" w:author="morrism" w:date="2015-01-07T12:37:00Z">
          <w:pPr>
            <w:pStyle w:val="ListParagraph"/>
            <w:numPr>
              <w:ilvl w:val="2"/>
              <w:numId w:val="1"/>
            </w:numPr>
            <w:ind w:left="2160" w:hanging="360"/>
          </w:pPr>
        </w:pPrChange>
      </w:pPr>
      <w:ins w:id="108" w:author="morrism" w:date="2015-01-07T12:58:00Z">
        <w:r>
          <w:rPr>
            <w:rFonts w:ascii="Arial" w:hAnsi="Arial"/>
          </w:rPr>
          <w:t>Models for links</w:t>
        </w:r>
      </w:ins>
      <w:ins w:id="109" w:author="morrism" w:date="2015-01-07T13:00:00Z">
        <w:r>
          <w:rPr>
            <w:rFonts w:ascii="Arial" w:hAnsi="Arial"/>
          </w:rPr>
          <w:t>, nodal attributes fixed</w:t>
        </w:r>
      </w:ins>
      <w:ins w:id="110" w:author="morrism" w:date="2015-01-07T12:58:00Z">
        <w:r>
          <w:rPr>
            <w:rFonts w:ascii="Arial" w:hAnsi="Arial"/>
          </w:rPr>
          <w:t>:</w:t>
        </w:r>
      </w:ins>
    </w:p>
    <w:p w14:paraId="6523D746" w14:textId="72662AED" w:rsidR="00D8229F" w:rsidRDefault="00D8229F" w:rsidP="00B4565D">
      <w:pPr>
        <w:pStyle w:val="ListParagraph"/>
        <w:numPr>
          <w:ilvl w:val="4"/>
          <w:numId w:val="1"/>
        </w:numPr>
        <w:rPr>
          <w:rFonts w:ascii="Arial" w:hAnsi="Arial"/>
        </w:rPr>
        <w:pPrChange w:id="111" w:author="morrism" w:date="2015-01-07T12:58:00Z">
          <w:pPr>
            <w:pStyle w:val="ListParagraph"/>
            <w:numPr>
              <w:ilvl w:val="2"/>
              <w:numId w:val="1"/>
            </w:numPr>
            <w:ind w:left="2160" w:hanging="360"/>
          </w:pPr>
        </w:pPrChange>
      </w:pPr>
      <w:r>
        <w:rPr>
          <w:rFonts w:ascii="Arial" w:hAnsi="Arial"/>
        </w:rPr>
        <w:t>In simple random graphs, each edge between two nodes is equally likely</w:t>
      </w:r>
    </w:p>
    <w:p w14:paraId="03751C3A" w14:textId="6262F4E6" w:rsidR="00D8229F" w:rsidRDefault="00D8229F" w:rsidP="00B4565D">
      <w:pPr>
        <w:pStyle w:val="ListParagraph"/>
        <w:numPr>
          <w:ilvl w:val="5"/>
          <w:numId w:val="1"/>
        </w:numPr>
        <w:rPr>
          <w:rFonts w:ascii="Arial" w:hAnsi="Arial"/>
        </w:rPr>
        <w:pPrChange w:id="112" w:author="morrism" w:date="2015-01-07T12:58:00Z">
          <w:pPr>
            <w:pStyle w:val="ListParagraph"/>
            <w:numPr>
              <w:ilvl w:val="3"/>
              <w:numId w:val="1"/>
            </w:numPr>
            <w:ind w:left="2880" w:hanging="360"/>
          </w:pPr>
        </w:pPrChange>
      </w:pPr>
      <w:r>
        <w:rPr>
          <w:rFonts w:ascii="Arial" w:hAnsi="Arial"/>
        </w:rPr>
        <w:t>Not th</w:t>
      </w:r>
      <w:r w:rsidR="00CB1416">
        <w:rPr>
          <w:rFonts w:ascii="Arial" w:hAnsi="Arial"/>
        </w:rPr>
        <w:t>e case for most social networks</w:t>
      </w:r>
    </w:p>
    <w:p w14:paraId="78F3348C" w14:textId="2AF16140" w:rsidR="00CB1416" w:rsidRPr="00CB1416" w:rsidRDefault="00CB1416" w:rsidP="00B4565D">
      <w:pPr>
        <w:pStyle w:val="ListParagraph"/>
        <w:numPr>
          <w:ilvl w:val="5"/>
          <w:numId w:val="1"/>
        </w:numPr>
        <w:rPr>
          <w:rFonts w:ascii="Arial" w:hAnsi="Arial"/>
        </w:rPr>
        <w:pPrChange w:id="113" w:author="morrism" w:date="2015-01-07T12:58:00Z">
          <w:pPr>
            <w:pStyle w:val="ListParagraph"/>
            <w:numPr>
              <w:ilvl w:val="3"/>
              <w:numId w:val="1"/>
            </w:numPr>
            <w:ind w:left="2880" w:hanging="360"/>
          </w:pPr>
        </w:pPrChange>
      </w:pPr>
      <w:r>
        <w:rPr>
          <w:rFonts w:ascii="Arial" w:hAnsi="Arial"/>
        </w:rPr>
        <w:t>The chance of a tie between nodes i and j may depend on the attributes of i and j</w:t>
      </w:r>
    </w:p>
    <w:p w14:paraId="72AAD80B" w14:textId="09149406" w:rsidR="007D02E8" w:rsidRDefault="007D02E8" w:rsidP="00B4565D">
      <w:pPr>
        <w:pStyle w:val="ListParagraph"/>
        <w:numPr>
          <w:ilvl w:val="4"/>
          <w:numId w:val="1"/>
        </w:numPr>
        <w:rPr>
          <w:rFonts w:ascii="Arial" w:hAnsi="Arial"/>
        </w:rPr>
        <w:pPrChange w:id="114" w:author="morrism" w:date="2015-01-07T12:58:00Z">
          <w:pPr>
            <w:pStyle w:val="ListParagraph"/>
            <w:numPr>
              <w:ilvl w:val="2"/>
              <w:numId w:val="1"/>
            </w:numPr>
            <w:ind w:left="2160" w:hanging="360"/>
          </w:pPr>
        </w:pPrChange>
      </w:pPr>
      <w:r w:rsidRPr="007D02E8">
        <w:rPr>
          <w:rFonts w:ascii="Arial" w:hAnsi="Arial"/>
        </w:rPr>
        <w:t>By analyzing a social network, we can gain insight to the underlying structure of the network and how that structure influences the individual actors and relationships in the network</w:t>
      </w:r>
    </w:p>
    <w:p w14:paraId="34BBCBD0" w14:textId="0E5D5BC7" w:rsidR="00D8229F" w:rsidRDefault="00D8229F" w:rsidP="00B4565D">
      <w:pPr>
        <w:pStyle w:val="ListParagraph"/>
        <w:numPr>
          <w:ilvl w:val="4"/>
          <w:numId w:val="1"/>
        </w:numPr>
        <w:rPr>
          <w:ins w:id="115" w:author="morrism" w:date="2015-01-07T12:58:00Z"/>
          <w:rFonts w:ascii="Arial" w:hAnsi="Arial"/>
        </w:rPr>
        <w:pPrChange w:id="116" w:author="morrism" w:date="2015-01-07T12:58:00Z">
          <w:pPr>
            <w:pStyle w:val="ListParagraph"/>
            <w:numPr>
              <w:ilvl w:val="2"/>
              <w:numId w:val="1"/>
            </w:numPr>
            <w:ind w:left="2160" w:hanging="360"/>
          </w:pPr>
        </w:pPrChange>
      </w:pPr>
      <w:r>
        <w:rPr>
          <w:rFonts w:ascii="Arial" w:hAnsi="Arial"/>
        </w:rPr>
        <w:t xml:space="preserve">Then, we can predict the </w:t>
      </w:r>
      <w:r w:rsidR="00CB1416">
        <w:rPr>
          <w:rFonts w:ascii="Arial" w:hAnsi="Arial"/>
        </w:rPr>
        <w:t>formation and structure of other networks</w:t>
      </w:r>
    </w:p>
    <w:p w14:paraId="56CCB1B3" w14:textId="292791AC" w:rsidR="00B4565D" w:rsidRDefault="00B4565D" w:rsidP="00B4565D">
      <w:pPr>
        <w:pStyle w:val="ListParagraph"/>
        <w:numPr>
          <w:ilvl w:val="3"/>
          <w:numId w:val="1"/>
        </w:numPr>
        <w:rPr>
          <w:rFonts w:ascii="Arial" w:hAnsi="Arial"/>
        </w:rPr>
        <w:pPrChange w:id="117" w:author="morrism" w:date="2015-01-07T12:58:00Z">
          <w:pPr>
            <w:pStyle w:val="ListParagraph"/>
            <w:numPr>
              <w:ilvl w:val="2"/>
              <w:numId w:val="1"/>
            </w:numPr>
            <w:ind w:left="2160" w:hanging="360"/>
          </w:pPr>
        </w:pPrChange>
      </w:pPr>
      <w:ins w:id="118" w:author="morrism" w:date="2015-01-07T13:00:00Z">
        <w:r>
          <w:rPr>
            <w:rFonts w:ascii="Arial" w:hAnsi="Arial"/>
          </w:rPr>
          <w:t>Joint m</w:t>
        </w:r>
      </w:ins>
      <w:ins w:id="119" w:author="morrism" w:date="2015-01-07T12:59:00Z">
        <w:r>
          <w:rPr>
            <w:rFonts w:ascii="Arial" w:hAnsi="Arial"/>
          </w:rPr>
          <w:t>odels for nodal attributes</w:t>
        </w:r>
        <w:bookmarkStart w:id="120" w:name="_GoBack"/>
        <w:bookmarkEnd w:id="120"/>
        <w:r>
          <w:rPr>
            <w:rFonts w:ascii="Arial" w:hAnsi="Arial"/>
          </w:rPr>
          <w:t xml:space="preserve"> and links:  Influence and Selection</w:t>
        </w:r>
      </w:ins>
    </w:p>
    <w:p w14:paraId="609070EC" w14:textId="5B33120F" w:rsidR="00A47D6C" w:rsidRPr="00A47D6C" w:rsidDel="00347734" w:rsidRDefault="00B02C36" w:rsidP="00A47D6C">
      <w:pPr>
        <w:pStyle w:val="ListParagraph"/>
        <w:numPr>
          <w:ilvl w:val="1"/>
          <w:numId w:val="1"/>
        </w:numPr>
        <w:rPr>
          <w:rFonts w:ascii="Arial" w:hAnsi="Arial"/>
        </w:rPr>
      </w:pPr>
      <w:moveFromRangeStart w:id="121" w:author="morrism" w:date="2015-01-07T12:52:00Z" w:name="move408398504"/>
      <w:moveFrom w:id="122" w:author="morrism" w:date="2015-01-07T12:52:00Z">
        <w:r w:rsidRPr="000F45A0" w:rsidDel="00347734">
          <w:rPr>
            <w:rFonts w:ascii="Arial" w:hAnsi="Arial"/>
          </w:rPr>
          <w:t>How networks are denoted (</w:t>
        </w:r>
        <w:r w:rsidR="00A47D6C" w:rsidDel="00347734">
          <w:rPr>
            <w:rFonts w:ascii="Arial" w:hAnsi="Arial"/>
          </w:rPr>
          <w:t>adjacency matrices, incidence matrices, edge lists</w:t>
        </w:r>
        <w:r w:rsidRPr="000F45A0" w:rsidDel="00347734">
          <w:rPr>
            <w:rFonts w:ascii="Arial" w:hAnsi="Arial"/>
          </w:rPr>
          <w:t>)</w:t>
        </w:r>
      </w:moveFrom>
    </w:p>
    <w:moveFromRangeEnd w:id="121"/>
    <w:p w14:paraId="3B807A8D" w14:textId="4AEA3695" w:rsidR="00383D7A" w:rsidRDefault="00383D7A" w:rsidP="00B02C36">
      <w:pPr>
        <w:pStyle w:val="ListParagraph"/>
        <w:numPr>
          <w:ilvl w:val="0"/>
          <w:numId w:val="1"/>
        </w:numPr>
        <w:rPr>
          <w:rFonts w:ascii="Arial" w:hAnsi="Arial"/>
          <w:b/>
        </w:rPr>
      </w:pPr>
      <w:r>
        <w:rPr>
          <w:rFonts w:ascii="Arial" w:hAnsi="Arial"/>
          <w:b/>
        </w:rPr>
        <w:t>statnetWeb: Data Upload</w:t>
      </w:r>
    </w:p>
    <w:p w14:paraId="53E40CC8" w14:textId="4D2596F7" w:rsidR="00A47D6C" w:rsidRDefault="00A47D6C" w:rsidP="00A47D6C">
      <w:pPr>
        <w:pStyle w:val="ListParagraph"/>
        <w:numPr>
          <w:ilvl w:val="1"/>
          <w:numId w:val="1"/>
        </w:numPr>
        <w:rPr>
          <w:rFonts w:ascii="Arial" w:hAnsi="Arial"/>
        </w:rPr>
      </w:pPr>
      <w:r>
        <w:rPr>
          <w:rFonts w:ascii="Arial" w:hAnsi="Arial"/>
        </w:rPr>
        <w:t>S</w:t>
      </w:r>
      <w:r w:rsidRPr="00A47D6C">
        <w:rPr>
          <w:rFonts w:ascii="Arial" w:hAnsi="Arial"/>
        </w:rPr>
        <w:t xml:space="preserve">ample datasets </w:t>
      </w:r>
      <w:r>
        <w:rPr>
          <w:rFonts w:ascii="Arial" w:hAnsi="Arial"/>
        </w:rPr>
        <w:t xml:space="preserve">are available for </w:t>
      </w:r>
      <w:r w:rsidR="00A96E46">
        <w:rPr>
          <w:rFonts w:ascii="Arial" w:hAnsi="Arial"/>
        </w:rPr>
        <w:t>immediate use</w:t>
      </w:r>
    </w:p>
    <w:p w14:paraId="2383E7DE" w14:textId="743E6E7C" w:rsidR="00822BBD" w:rsidRPr="00A47D6C" w:rsidRDefault="00822BBD" w:rsidP="00822BBD">
      <w:pPr>
        <w:pStyle w:val="ListParagraph"/>
        <w:numPr>
          <w:ilvl w:val="2"/>
          <w:numId w:val="1"/>
        </w:numPr>
        <w:rPr>
          <w:rFonts w:ascii="Arial" w:hAnsi="Arial"/>
        </w:rPr>
      </w:pPr>
      <w:r>
        <w:rPr>
          <w:rFonts w:ascii="Arial" w:hAnsi="Arial"/>
        </w:rPr>
        <w:t>Users can experiment while becoming familiar with statnetWeb</w:t>
      </w:r>
    </w:p>
    <w:p w14:paraId="2048F729" w14:textId="6EC0BACA" w:rsidR="00A47D6C" w:rsidRPr="00A96E46" w:rsidRDefault="00A96E46" w:rsidP="00A47D6C">
      <w:pPr>
        <w:pStyle w:val="ListParagraph"/>
        <w:numPr>
          <w:ilvl w:val="1"/>
          <w:numId w:val="1"/>
        </w:numPr>
        <w:rPr>
          <w:rFonts w:ascii="Arial" w:hAnsi="Arial"/>
          <w:b/>
        </w:rPr>
      </w:pPr>
      <w:r>
        <w:rPr>
          <w:rFonts w:ascii="Arial" w:hAnsi="Arial"/>
        </w:rPr>
        <w:t>User</w:t>
      </w:r>
      <w:r w:rsidR="00F05A3C">
        <w:rPr>
          <w:rFonts w:ascii="Arial" w:hAnsi="Arial"/>
        </w:rPr>
        <w:t>s</w:t>
      </w:r>
      <w:r>
        <w:rPr>
          <w:rFonts w:ascii="Arial" w:hAnsi="Arial"/>
        </w:rPr>
        <w:t xml:space="preserve"> c</w:t>
      </w:r>
      <w:r w:rsidR="00A47D6C">
        <w:rPr>
          <w:rFonts w:ascii="Arial" w:hAnsi="Arial"/>
        </w:rPr>
        <w:t>an upload files created in R, Excel or Pajek</w:t>
      </w:r>
    </w:p>
    <w:p w14:paraId="361D62D7" w14:textId="74185BE6" w:rsidR="00A96E46" w:rsidRPr="00A96E46" w:rsidRDefault="00A96E46" w:rsidP="00A96E46">
      <w:pPr>
        <w:pStyle w:val="ListParagraph"/>
        <w:numPr>
          <w:ilvl w:val="2"/>
          <w:numId w:val="1"/>
        </w:numPr>
        <w:rPr>
          <w:rFonts w:ascii="Arial" w:hAnsi="Arial"/>
          <w:b/>
        </w:rPr>
      </w:pPr>
      <w:r>
        <w:rPr>
          <w:rFonts w:ascii="Arial" w:hAnsi="Arial"/>
        </w:rPr>
        <w:t>R</w:t>
      </w:r>
    </w:p>
    <w:p w14:paraId="2065952B" w14:textId="78D7941F" w:rsidR="00A96E46" w:rsidRPr="00A96E46" w:rsidRDefault="00A96E46" w:rsidP="00A96E46">
      <w:pPr>
        <w:pStyle w:val="ListParagraph"/>
        <w:numPr>
          <w:ilvl w:val="3"/>
          <w:numId w:val="1"/>
        </w:numPr>
        <w:rPr>
          <w:rFonts w:ascii="Arial" w:hAnsi="Arial"/>
          <w:b/>
        </w:rPr>
      </w:pPr>
      <w:r>
        <w:rPr>
          <w:rFonts w:ascii="Arial" w:hAnsi="Arial"/>
        </w:rPr>
        <w:t>Upload a matrix of relational data or a statnet network object</w:t>
      </w:r>
    </w:p>
    <w:p w14:paraId="4B14D260" w14:textId="1F44926E" w:rsidR="00A96E46" w:rsidRPr="00A96E46" w:rsidRDefault="00A96E46" w:rsidP="00A96E46">
      <w:pPr>
        <w:pStyle w:val="ListParagraph"/>
        <w:numPr>
          <w:ilvl w:val="3"/>
          <w:numId w:val="1"/>
        </w:numPr>
        <w:rPr>
          <w:rFonts w:ascii="Arial" w:hAnsi="Arial"/>
          <w:b/>
        </w:rPr>
      </w:pPr>
      <w:r>
        <w:rPr>
          <w:rFonts w:ascii="Arial" w:hAnsi="Arial"/>
        </w:rPr>
        <w:t>Objects should be exported from R using the command `save(objectname, file=”newfilename”)`</w:t>
      </w:r>
    </w:p>
    <w:p w14:paraId="6BFC4A28" w14:textId="48B5C8FB" w:rsidR="00A96E46" w:rsidRPr="00A96E46" w:rsidRDefault="00A96E46" w:rsidP="00A96E46">
      <w:pPr>
        <w:pStyle w:val="ListParagraph"/>
        <w:ind w:left="2880"/>
        <w:rPr>
          <w:rFonts w:ascii="Arial" w:hAnsi="Arial"/>
          <w:b/>
        </w:rPr>
      </w:pPr>
      <w:r>
        <w:rPr>
          <w:rFonts w:ascii="Arial" w:hAnsi="Arial"/>
        </w:rPr>
        <w:t>By default the file will be saved into the current working directory, but the full path to a new location can be specified in the `file=` argument, or set `file=file.choose(new=TRUE)` to use a save dialog box.</w:t>
      </w:r>
    </w:p>
    <w:p w14:paraId="17D69CA8" w14:textId="651B864E" w:rsidR="00A96E46" w:rsidRPr="00A96E46" w:rsidRDefault="00A96E46" w:rsidP="00A96E46">
      <w:pPr>
        <w:pStyle w:val="ListParagraph"/>
        <w:numPr>
          <w:ilvl w:val="2"/>
          <w:numId w:val="1"/>
        </w:numPr>
        <w:rPr>
          <w:rFonts w:ascii="Arial" w:hAnsi="Arial"/>
          <w:b/>
        </w:rPr>
      </w:pPr>
      <w:r>
        <w:rPr>
          <w:rFonts w:ascii="Arial" w:hAnsi="Arial"/>
        </w:rPr>
        <w:t>Excel</w:t>
      </w:r>
    </w:p>
    <w:p w14:paraId="24B23EAF" w14:textId="2B4F02C7" w:rsidR="00A96E46" w:rsidRDefault="00A96E46" w:rsidP="00A96E46">
      <w:pPr>
        <w:pStyle w:val="ListParagraph"/>
        <w:numPr>
          <w:ilvl w:val="3"/>
          <w:numId w:val="1"/>
        </w:numPr>
        <w:rPr>
          <w:rFonts w:ascii="Arial" w:hAnsi="Arial"/>
        </w:rPr>
      </w:pPr>
      <w:r w:rsidRPr="00A96E46">
        <w:rPr>
          <w:rFonts w:ascii="Arial" w:hAnsi="Arial"/>
        </w:rPr>
        <w:t>Specify</w:t>
      </w:r>
      <w:r>
        <w:rPr>
          <w:rFonts w:ascii="Arial" w:hAnsi="Arial"/>
        </w:rPr>
        <w:t xml:space="preserve"> the type of matrix and upload a .csv file of relational data.</w:t>
      </w:r>
    </w:p>
    <w:p w14:paraId="7EA56CE1" w14:textId="22ED7468" w:rsidR="00A96E46" w:rsidRDefault="00A96E46" w:rsidP="00A96E46">
      <w:pPr>
        <w:pStyle w:val="ListParagraph"/>
        <w:numPr>
          <w:ilvl w:val="3"/>
          <w:numId w:val="1"/>
        </w:numPr>
        <w:rPr>
          <w:rFonts w:ascii="Arial" w:hAnsi="Arial"/>
        </w:rPr>
      </w:pPr>
      <w:r>
        <w:rPr>
          <w:rFonts w:ascii="Arial" w:hAnsi="Arial"/>
        </w:rPr>
        <w:t>Adjacency matrices should have vetex labels in the first row or column.</w:t>
      </w:r>
    </w:p>
    <w:p w14:paraId="112A683C" w14:textId="6E2A8FF0" w:rsidR="00A96E46" w:rsidRDefault="00A96E46" w:rsidP="00A96E46">
      <w:pPr>
        <w:pStyle w:val="ListParagraph"/>
        <w:numPr>
          <w:ilvl w:val="3"/>
          <w:numId w:val="1"/>
        </w:numPr>
        <w:rPr>
          <w:rFonts w:ascii="Arial" w:hAnsi="Arial"/>
        </w:rPr>
      </w:pPr>
      <w:r>
        <w:rPr>
          <w:rFonts w:ascii="Arial" w:hAnsi="Arial"/>
        </w:rPr>
        <w:t>Incidence matrices should have edge labels in the first row and vertex labels in the first column.</w:t>
      </w:r>
    </w:p>
    <w:p w14:paraId="0A976C83" w14:textId="5CE8CBEF" w:rsidR="00A96E46" w:rsidRDefault="00A96E46" w:rsidP="00A96E46">
      <w:pPr>
        <w:pStyle w:val="ListParagraph"/>
        <w:numPr>
          <w:ilvl w:val="3"/>
          <w:numId w:val="1"/>
        </w:numPr>
        <w:rPr>
          <w:rFonts w:ascii="Arial" w:hAnsi="Arial"/>
        </w:rPr>
      </w:pPr>
      <w:r>
        <w:rPr>
          <w:rFonts w:ascii="Arial" w:hAnsi="Arial"/>
        </w:rPr>
        <w:t>Edge lists should not have row or column labels</w:t>
      </w:r>
    </w:p>
    <w:p w14:paraId="71E0ECC9" w14:textId="7EEF3FCD" w:rsidR="00A96E46" w:rsidRDefault="00A96E46" w:rsidP="00A96E46">
      <w:pPr>
        <w:pStyle w:val="ListParagraph"/>
        <w:numPr>
          <w:ilvl w:val="2"/>
          <w:numId w:val="1"/>
        </w:numPr>
        <w:rPr>
          <w:rFonts w:ascii="Arial" w:hAnsi="Arial"/>
        </w:rPr>
      </w:pPr>
      <w:r>
        <w:rPr>
          <w:rFonts w:ascii="Arial" w:hAnsi="Arial"/>
        </w:rPr>
        <w:t>Pajek</w:t>
      </w:r>
    </w:p>
    <w:p w14:paraId="69E485D6" w14:textId="3B6F8C3E" w:rsidR="00A96E46" w:rsidRPr="00A96E46" w:rsidRDefault="00A96E46" w:rsidP="00A96E46">
      <w:pPr>
        <w:pStyle w:val="ListParagraph"/>
        <w:numPr>
          <w:ilvl w:val="3"/>
          <w:numId w:val="1"/>
        </w:numPr>
        <w:rPr>
          <w:rFonts w:ascii="Arial" w:hAnsi="Arial"/>
        </w:rPr>
      </w:pPr>
      <w:r>
        <w:rPr>
          <w:rFonts w:ascii="Arial" w:hAnsi="Arial"/>
        </w:rPr>
        <w:t>Upload network or project files (.net or .paj, respectively).</w:t>
      </w:r>
    </w:p>
    <w:p w14:paraId="2A3EA92D" w14:textId="2EF5FEC3" w:rsidR="00A47D6C" w:rsidRDefault="00A47D6C" w:rsidP="00A47D6C">
      <w:pPr>
        <w:pStyle w:val="ListParagraph"/>
        <w:numPr>
          <w:ilvl w:val="1"/>
          <w:numId w:val="1"/>
        </w:numPr>
        <w:rPr>
          <w:rFonts w:ascii="Arial" w:hAnsi="Arial"/>
        </w:rPr>
      </w:pPr>
      <w:r w:rsidRPr="00A47D6C">
        <w:rPr>
          <w:rFonts w:ascii="Arial" w:hAnsi="Arial"/>
        </w:rPr>
        <w:t>Network summary</w:t>
      </w:r>
      <w:r>
        <w:rPr>
          <w:rFonts w:ascii="Arial" w:hAnsi="Arial"/>
        </w:rPr>
        <w:t xml:space="preserve"> on right side of page</w:t>
      </w:r>
    </w:p>
    <w:p w14:paraId="0007312B" w14:textId="7E98A23D" w:rsidR="00A47D6C" w:rsidRDefault="00A47D6C" w:rsidP="00A47D6C">
      <w:pPr>
        <w:pStyle w:val="ListParagraph"/>
        <w:numPr>
          <w:ilvl w:val="2"/>
          <w:numId w:val="1"/>
        </w:numPr>
        <w:rPr>
          <w:rFonts w:ascii="Arial" w:hAnsi="Arial"/>
        </w:rPr>
      </w:pPr>
      <w:r>
        <w:rPr>
          <w:rFonts w:ascii="Arial" w:hAnsi="Arial"/>
        </w:rPr>
        <w:t>After uploading, verify that network has intended properties</w:t>
      </w:r>
    </w:p>
    <w:p w14:paraId="59647991" w14:textId="3B8BF985" w:rsidR="00A47D6C" w:rsidRPr="00A47D6C" w:rsidRDefault="00A96E46" w:rsidP="00A47D6C">
      <w:pPr>
        <w:pStyle w:val="ListParagraph"/>
        <w:numPr>
          <w:ilvl w:val="1"/>
          <w:numId w:val="1"/>
        </w:numPr>
        <w:rPr>
          <w:rFonts w:ascii="Arial" w:hAnsi="Arial"/>
        </w:rPr>
      </w:pPr>
      <w:r>
        <w:rPr>
          <w:rFonts w:ascii="Arial" w:hAnsi="Arial"/>
        </w:rPr>
        <w:t>Modify network as necessary (symmetrize or add attributes)</w:t>
      </w:r>
    </w:p>
    <w:p w14:paraId="72012311" w14:textId="163CD749"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Network Descriptives</w:t>
      </w:r>
    </w:p>
    <w:p w14:paraId="04537277" w14:textId="2F8ECAFF" w:rsidR="0006618B" w:rsidRPr="000905E8" w:rsidRDefault="008B4114" w:rsidP="0006618B">
      <w:pPr>
        <w:pStyle w:val="ListParagraph"/>
        <w:numPr>
          <w:ilvl w:val="1"/>
          <w:numId w:val="1"/>
        </w:numPr>
        <w:rPr>
          <w:rFonts w:ascii="Arial" w:hAnsi="Arial"/>
        </w:rPr>
      </w:pPr>
      <w:r>
        <w:rPr>
          <w:rFonts w:ascii="Arial" w:hAnsi="Arial"/>
        </w:rPr>
        <w:t>Network descriptives</w:t>
      </w:r>
      <w:r w:rsidR="0006618B" w:rsidRPr="000905E8">
        <w:rPr>
          <w:rFonts w:ascii="Arial" w:hAnsi="Arial"/>
        </w:rPr>
        <w:t xml:space="preserve"> are </w:t>
      </w:r>
      <w:r w:rsidR="004F5D4C" w:rsidRPr="000905E8">
        <w:rPr>
          <w:rFonts w:ascii="Arial" w:hAnsi="Arial"/>
        </w:rPr>
        <w:t xml:space="preserve">valuable for </w:t>
      </w:r>
      <w:r w:rsidR="000905E8" w:rsidRPr="000905E8">
        <w:rPr>
          <w:rFonts w:ascii="Arial" w:hAnsi="Arial"/>
        </w:rPr>
        <w:t>gaining insight into the observed network</w:t>
      </w:r>
      <w:r w:rsidR="004F5D4C" w:rsidRPr="000905E8">
        <w:rPr>
          <w:rFonts w:ascii="Arial" w:hAnsi="Arial"/>
        </w:rPr>
        <w:t xml:space="preserve">. Exploring plots and descriptive statistics </w:t>
      </w:r>
      <w:r w:rsidR="004F5D4C" w:rsidRPr="008B4114">
        <w:rPr>
          <w:rFonts w:ascii="Arial" w:hAnsi="Arial"/>
        </w:rPr>
        <w:t>before</w:t>
      </w:r>
      <w:r w:rsidR="004F5D4C" w:rsidRPr="000905E8">
        <w:rPr>
          <w:rFonts w:ascii="Arial" w:hAnsi="Arial"/>
        </w:rPr>
        <w:t xml:space="preserve"> fitting a model can </w:t>
      </w:r>
      <w:r w:rsidR="000905E8" w:rsidRPr="000905E8">
        <w:rPr>
          <w:rFonts w:ascii="Arial" w:hAnsi="Arial"/>
        </w:rPr>
        <w:t>lead to better model formulations</w:t>
      </w:r>
      <w:r w:rsidR="004F5D4C" w:rsidRPr="000905E8">
        <w:rPr>
          <w:rFonts w:ascii="Arial" w:hAnsi="Arial"/>
        </w:rPr>
        <w:t xml:space="preserve"> and improve interpretation of results.</w:t>
      </w:r>
    </w:p>
    <w:p w14:paraId="30AB263B" w14:textId="77777777" w:rsidR="00B02C36" w:rsidRDefault="00B02C36" w:rsidP="00B02C36">
      <w:pPr>
        <w:pStyle w:val="ListParagraph"/>
        <w:numPr>
          <w:ilvl w:val="1"/>
          <w:numId w:val="1"/>
        </w:numPr>
        <w:rPr>
          <w:rFonts w:ascii="Arial" w:hAnsi="Arial"/>
        </w:rPr>
      </w:pPr>
      <w:r w:rsidRPr="000F45A0">
        <w:rPr>
          <w:rFonts w:ascii="Arial" w:hAnsi="Arial"/>
        </w:rPr>
        <w:t>Plot: display options can be revealing</w:t>
      </w:r>
    </w:p>
    <w:p w14:paraId="57C78884" w14:textId="783780C1" w:rsidR="00EF3110" w:rsidRDefault="00EF3110" w:rsidP="00EF3110">
      <w:pPr>
        <w:pStyle w:val="ListParagraph"/>
        <w:numPr>
          <w:ilvl w:val="2"/>
          <w:numId w:val="1"/>
        </w:numPr>
        <w:rPr>
          <w:rFonts w:ascii="Arial" w:hAnsi="Arial"/>
        </w:rPr>
      </w:pPr>
      <w:r>
        <w:rPr>
          <w:rFonts w:ascii="Arial" w:hAnsi="Arial"/>
        </w:rPr>
        <w:lastRenderedPageBreak/>
        <w:t xml:space="preserve">e.g. </w:t>
      </w:r>
      <w:r w:rsidR="0006618B">
        <w:rPr>
          <w:rFonts w:ascii="Arial" w:hAnsi="Arial"/>
        </w:rPr>
        <w:t xml:space="preserve">easy to </w:t>
      </w:r>
      <w:r>
        <w:rPr>
          <w:rFonts w:ascii="Arial" w:hAnsi="Arial"/>
        </w:rPr>
        <w:t>see clustering when nodes of faux.mesa.high are color-coded and sized by Grade</w:t>
      </w:r>
    </w:p>
    <w:p w14:paraId="3343C9E7" w14:textId="4F2BED25" w:rsidR="00EF3110" w:rsidRDefault="00EF3110" w:rsidP="00EF3110">
      <w:pPr>
        <w:pStyle w:val="ListParagraph"/>
        <w:ind w:left="2160"/>
        <w:rPr>
          <w:rFonts w:ascii="Arial" w:hAnsi="Arial"/>
        </w:rPr>
      </w:pPr>
      <w:r>
        <w:rPr>
          <w:rFonts w:ascii="Arial" w:hAnsi="Arial"/>
          <w:noProof/>
        </w:rPr>
        <w:drawing>
          <wp:inline distT="0" distB="0" distL="0" distR="0" wp14:anchorId="22B806A7" wp14:editId="429A00D5">
            <wp:extent cx="2639720" cy="2044274"/>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016" cy="2044503"/>
                    </a:xfrm>
                    <a:prstGeom prst="rect">
                      <a:avLst/>
                    </a:prstGeom>
                    <a:noFill/>
                    <a:ln>
                      <a:noFill/>
                    </a:ln>
                  </pic:spPr>
                </pic:pic>
              </a:graphicData>
            </a:graphic>
          </wp:inline>
        </w:drawing>
      </w:r>
    </w:p>
    <w:p w14:paraId="22B50EFF" w14:textId="77777777" w:rsidR="00056273" w:rsidRDefault="00B02C36" w:rsidP="00EF3110">
      <w:pPr>
        <w:pStyle w:val="ListParagraph"/>
        <w:numPr>
          <w:ilvl w:val="1"/>
          <w:numId w:val="1"/>
        </w:numPr>
        <w:rPr>
          <w:rFonts w:ascii="Arial" w:hAnsi="Arial"/>
        </w:rPr>
      </w:pPr>
      <w:r w:rsidRPr="000F45A0">
        <w:rPr>
          <w:rFonts w:ascii="Arial" w:hAnsi="Arial"/>
        </w:rPr>
        <w:t xml:space="preserve">Degree dist: </w:t>
      </w:r>
    </w:p>
    <w:p w14:paraId="29B7CF44" w14:textId="59F90E43" w:rsidR="00056273" w:rsidRDefault="00056273" w:rsidP="00056273">
      <w:pPr>
        <w:pStyle w:val="ListParagraph"/>
        <w:numPr>
          <w:ilvl w:val="2"/>
          <w:numId w:val="1"/>
        </w:numPr>
        <w:rPr>
          <w:rFonts w:ascii="Arial" w:hAnsi="Arial"/>
        </w:rPr>
      </w:pPr>
      <w:r>
        <w:rPr>
          <w:rFonts w:ascii="Arial" w:hAnsi="Arial"/>
        </w:rPr>
        <w:t>Do most nodes have similar degree? Are there a few nodes with high degree (“hubs”) and many with low degree?</w:t>
      </w:r>
    </w:p>
    <w:p w14:paraId="31AF40D3" w14:textId="0E8AA46F" w:rsidR="00AA184A" w:rsidRPr="000F45A0" w:rsidRDefault="00056273" w:rsidP="00056273">
      <w:pPr>
        <w:pStyle w:val="ListParagraph"/>
        <w:numPr>
          <w:ilvl w:val="2"/>
          <w:numId w:val="1"/>
        </w:numPr>
        <w:rPr>
          <w:rFonts w:ascii="Arial" w:hAnsi="Arial"/>
        </w:rPr>
      </w:pPr>
      <w:r>
        <w:rPr>
          <w:rFonts w:ascii="Arial" w:hAnsi="Arial"/>
        </w:rPr>
        <w:t>D</w:t>
      </w:r>
      <w:r w:rsidR="00B53DF7">
        <w:rPr>
          <w:rFonts w:ascii="Arial" w:hAnsi="Arial"/>
        </w:rPr>
        <w:t xml:space="preserve">oes </w:t>
      </w:r>
      <w:r>
        <w:rPr>
          <w:rFonts w:ascii="Arial" w:hAnsi="Arial"/>
        </w:rPr>
        <w:t>the distribution</w:t>
      </w:r>
      <w:r w:rsidR="00B53DF7">
        <w:rPr>
          <w:rFonts w:ascii="Arial" w:hAnsi="Arial"/>
        </w:rPr>
        <w:t xml:space="preserve"> vary</w:t>
      </w:r>
      <w:r w:rsidR="00B02C36" w:rsidRPr="000F45A0">
        <w:rPr>
          <w:rFonts w:ascii="Arial" w:hAnsi="Arial"/>
        </w:rPr>
        <w:t xml:space="preserve"> by attribute?</w:t>
      </w:r>
      <w:r w:rsidR="00EF3110" w:rsidRPr="000F45A0">
        <w:rPr>
          <w:rFonts w:ascii="Arial" w:hAnsi="Arial"/>
        </w:rPr>
        <w:t xml:space="preserve"> </w:t>
      </w:r>
    </w:p>
    <w:p w14:paraId="6D13B5C1" w14:textId="20A291C8" w:rsidR="00B02C36" w:rsidRDefault="00B02C36" w:rsidP="00B02C36">
      <w:pPr>
        <w:pStyle w:val="ListParagraph"/>
        <w:numPr>
          <w:ilvl w:val="1"/>
          <w:numId w:val="1"/>
        </w:numPr>
        <w:rPr>
          <w:rFonts w:ascii="Arial" w:hAnsi="Arial"/>
        </w:rPr>
      </w:pPr>
      <w:r w:rsidRPr="000F45A0">
        <w:rPr>
          <w:rFonts w:ascii="Arial" w:hAnsi="Arial"/>
        </w:rPr>
        <w:t xml:space="preserve">Geodesic dist: </w:t>
      </w:r>
      <w:r w:rsidR="00056273">
        <w:rPr>
          <w:rFonts w:ascii="Arial" w:hAnsi="Arial"/>
        </w:rPr>
        <w:t>lengths</w:t>
      </w:r>
      <w:r w:rsidRPr="000F45A0">
        <w:rPr>
          <w:rFonts w:ascii="Arial" w:hAnsi="Arial"/>
        </w:rPr>
        <w:t xml:space="preserve"> of </w:t>
      </w:r>
      <w:r w:rsidR="00056273">
        <w:rPr>
          <w:rFonts w:ascii="Arial" w:hAnsi="Arial"/>
        </w:rPr>
        <w:t xml:space="preserve">shortest </w:t>
      </w:r>
      <w:r w:rsidRPr="000F45A0">
        <w:rPr>
          <w:rFonts w:ascii="Arial" w:hAnsi="Arial"/>
        </w:rPr>
        <w:t>paths (compared to null models)</w:t>
      </w:r>
    </w:p>
    <w:p w14:paraId="291ED0E9" w14:textId="047CCA98" w:rsidR="00EF3110" w:rsidRDefault="009673FF" w:rsidP="00EF3110">
      <w:pPr>
        <w:pStyle w:val="ListParagraph"/>
        <w:numPr>
          <w:ilvl w:val="2"/>
          <w:numId w:val="1"/>
        </w:numPr>
        <w:rPr>
          <w:rFonts w:ascii="Arial" w:hAnsi="Arial"/>
        </w:rPr>
      </w:pPr>
      <w:r>
        <w:rPr>
          <w:rFonts w:ascii="Arial" w:hAnsi="Arial"/>
        </w:rPr>
        <w:t>Conditional uniform graphs: Draws from the distribution of simple random graphs with the same fixed density as the observed network.</w:t>
      </w:r>
    </w:p>
    <w:p w14:paraId="2A9EA33A" w14:textId="4274DB1F" w:rsidR="009673FF" w:rsidRDefault="009673FF" w:rsidP="00EF3110">
      <w:pPr>
        <w:pStyle w:val="ListParagraph"/>
        <w:numPr>
          <w:ilvl w:val="2"/>
          <w:numId w:val="1"/>
        </w:numPr>
        <w:rPr>
          <w:rFonts w:ascii="Arial" w:hAnsi="Arial"/>
        </w:rPr>
      </w:pPr>
      <w:r>
        <w:rPr>
          <w:rFonts w:ascii="Arial" w:hAnsi="Arial"/>
        </w:rPr>
        <w:t>Bernoulli random graphs: Draws from the distribution of simple random graphs with the same stochastic tie probability as the observed network (exact densities will vary).</w:t>
      </w:r>
    </w:p>
    <w:p w14:paraId="26FE186A" w14:textId="3674367C" w:rsidR="003E79B4" w:rsidRDefault="003E79B4" w:rsidP="003E79B4">
      <w:pPr>
        <w:pStyle w:val="ListParagraph"/>
        <w:ind w:left="2160"/>
        <w:rPr>
          <w:rFonts w:ascii="Arial" w:hAnsi="Arial"/>
        </w:rPr>
      </w:pPr>
      <w:r w:rsidRPr="009673FF">
        <w:rPr>
          <w:rFonts w:ascii="Arial" w:hAnsi="Arial"/>
          <w:noProof/>
        </w:rPr>
        <w:drawing>
          <wp:inline distT="0" distB="0" distL="0" distR="0" wp14:anchorId="235B0D43" wp14:editId="7718917D">
            <wp:extent cx="3004023" cy="176486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760" cy="1765302"/>
                    </a:xfrm>
                    <a:prstGeom prst="rect">
                      <a:avLst/>
                    </a:prstGeom>
                    <a:noFill/>
                    <a:ln>
                      <a:noFill/>
                    </a:ln>
                  </pic:spPr>
                </pic:pic>
              </a:graphicData>
            </a:graphic>
          </wp:inline>
        </w:drawing>
      </w:r>
    </w:p>
    <w:p w14:paraId="553749AE" w14:textId="64B53A0B" w:rsidR="009673FF" w:rsidRPr="003E79B4" w:rsidRDefault="003E79B4" w:rsidP="003E79B4">
      <w:pPr>
        <w:pStyle w:val="ListParagraph"/>
        <w:numPr>
          <w:ilvl w:val="2"/>
          <w:numId w:val="1"/>
        </w:numPr>
        <w:rPr>
          <w:rFonts w:ascii="Arial" w:hAnsi="Arial"/>
        </w:rPr>
      </w:pPr>
      <w:r>
        <w:rPr>
          <w:rFonts w:ascii="Arial" w:hAnsi="Arial"/>
        </w:rPr>
        <w:t xml:space="preserve">The faux.mesa.high network has fewer paths of length 5-8 than we would expect, and more node pairs with paths of length inf (unreachable) </w:t>
      </w:r>
    </w:p>
    <w:p w14:paraId="283095F1" w14:textId="77777777" w:rsidR="00B02C36" w:rsidRDefault="00B02C36" w:rsidP="00B02C36">
      <w:pPr>
        <w:pStyle w:val="ListParagraph"/>
        <w:numPr>
          <w:ilvl w:val="1"/>
          <w:numId w:val="1"/>
        </w:numPr>
        <w:rPr>
          <w:rFonts w:ascii="Arial" w:hAnsi="Arial"/>
        </w:rPr>
      </w:pPr>
      <w:r w:rsidRPr="000F45A0">
        <w:rPr>
          <w:rFonts w:ascii="Arial" w:hAnsi="Arial"/>
        </w:rPr>
        <w:t>More: node- and graph-level indices</w:t>
      </w:r>
    </w:p>
    <w:p w14:paraId="4A6073FC" w14:textId="7D642CB9" w:rsidR="000905E8" w:rsidRPr="000F45A0" w:rsidRDefault="000905E8" w:rsidP="000905E8">
      <w:pPr>
        <w:pStyle w:val="ListParagraph"/>
        <w:ind w:left="1440"/>
        <w:rPr>
          <w:rFonts w:ascii="Arial" w:hAnsi="Arial"/>
        </w:rPr>
      </w:pPr>
      <w:r>
        <w:rPr>
          <w:rFonts w:ascii="Arial" w:hAnsi="Arial"/>
          <w:noProof/>
        </w:rPr>
        <w:drawing>
          <wp:inline distT="0" distB="0" distL="0" distR="0" wp14:anchorId="34A153F2" wp14:editId="66C22058">
            <wp:extent cx="3191525" cy="1792357"/>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549" cy="1792932"/>
                    </a:xfrm>
                    <a:prstGeom prst="rect">
                      <a:avLst/>
                    </a:prstGeom>
                    <a:noFill/>
                    <a:ln>
                      <a:noFill/>
                    </a:ln>
                  </pic:spPr>
                </pic:pic>
              </a:graphicData>
            </a:graphic>
          </wp:inline>
        </w:drawing>
      </w:r>
    </w:p>
    <w:p w14:paraId="6AF4F685" w14:textId="7422460F"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Fit Model</w:t>
      </w:r>
    </w:p>
    <w:p w14:paraId="148EE638" w14:textId="127D29CD" w:rsidR="00D8229F" w:rsidRDefault="00CB1416" w:rsidP="00811CF1">
      <w:pPr>
        <w:pStyle w:val="ListParagraph"/>
        <w:numPr>
          <w:ilvl w:val="1"/>
          <w:numId w:val="1"/>
        </w:numPr>
        <w:rPr>
          <w:rFonts w:ascii="Arial" w:hAnsi="Arial"/>
        </w:rPr>
      </w:pPr>
      <w:r>
        <w:rPr>
          <w:rFonts w:ascii="Arial" w:hAnsi="Arial"/>
        </w:rPr>
        <w:t>We want to go beyond the descriptive statistics and fit a model to the network</w:t>
      </w:r>
    </w:p>
    <w:p w14:paraId="7FDEB892" w14:textId="73CFF24D" w:rsidR="00811CF1" w:rsidRPr="00811CF1" w:rsidRDefault="005F35FB" w:rsidP="00811CF1">
      <w:pPr>
        <w:pStyle w:val="ListParagraph"/>
        <w:numPr>
          <w:ilvl w:val="1"/>
          <w:numId w:val="1"/>
        </w:numPr>
        <w:rPr>
          <w:rFonts w:ascii="Arial" w:hAnsi="Arial"/>
        </w:rPr>
      </w:pPr>
      <w:r>
        <w:rPr>
          <w:rFonts w:ascii="Arial" w:hAnsi="Arial"/>
        </w:rPr>
        <w:t>Our goal is to</w:t>
      </w:r>
      <w:r w:rsidR="00811CF1">
        <w:rPr>
          <w:rFonts w:ascii="Arial" w:hAnsi="Arial"/>
        </w:rPr>
        <w:t xml:space="preserve"> use key model statistics to fit an </w:t>
      </w:r>
      <w:r>
        <w:rPr>
          <w:rFonts w:ascii="Arial" w:hAnsi="Arial"/>
        </w:rPr>
        <w:t>exponential-family random graph model (</w:t>
      </w:r>
      <w:r w:rsidR="00CB1416">
        <w:rPr>
          <w:rFonts w:ascii="Arial" w:hAnsi="Arial"/>
        </w:rPr>
        <w:t>ERGM</w:t>
      </w:r>
      <w:r>
        <w:rPr>
          <w:rFonts w:ascii="Arial" w:hAnsi="Arial"/>
        </w:rPr>
        <w:t>)</w:t>
      </w:r>
      <w:r w:rsidR="00811CF1">
        <w:rPr>
          <w:rFonts w:ascii="Arial" w:hAnsi="Arial"/>
        </w:rPr>
        <w:t xml:space="preserve"> to the observed data</w:t>
      </w:r>
      <w:r>
        <w:rPr>
          <w:rFonts w:ascii="Arial" w:hAnsi="Arial"/>
        </w:rPr>
        <w:t>. We want this model to capture the unde</w:t>
      </w:r>
      <w:r w:rsidR="00D8229F">
        <w:rPr>
          <w:rFonts w:ascii="Arial" w:hAnsi="Arial"/>
        </w:rPr>
        <w:t>rlying structure of the network.</w:t>
      </w:r>
    </w:p>
    <w:p w14:paraId="52A24074" w14:textId="170D0F41" w:rsidR="00B02C36" w:rsidRPr="000F45A0" w:rsidRDefault="00CB1416" w:rsidP="00B02C36">
      <w:pPr>
        <w:pStyle w:val="ListParagraph"/>
        <w:numPr>
          <w:ilvl w:val="1"/>
          <w:numId w:val="1"/>
        </w:numPr>
        <w:rPr>
          <w:rFonts w:ascii="Arial" w:hAnsi="Arial"/>
        </w:rPr>
      </w:pPr>
      <w:r>
        <w:rPr>
          <w:rFonts w:ascii="Arial" w:hAnsi="Arial"/>
        </w:rPr>
        <w:lastRenderedPageBreak/>
        <w:t>What is an ERGM</w:t>
      </w:r>
      <w:r w:rsidR="00B02C36" w:rsidRPr="000F45A0">
        <w:rPr>
          <w:rFonts w:ascii="Arial" w:hAnsi="Arial"/>
        </w:rPr>
        <w:t>?</w:t>
      </w:r>
    </w:p>
    <w:p w14:paraId="358F90F6" w14:textId="77777777" w:rsidR="00317E70" w:rsidRDefault="00F0417D" w:rsidP="00A15CCF">
      <w:pPr>
        <w:pStyle w:val="ListParagraph"/>
        <w:numPr>
          <w:ilvl w:val="2"/>
          <w:numId w:val="1"/>
        </w:numPr>
        <w:rPr>
          <w:rFonts w:ascii="Arial" w:hAnsi="Arial"/>
        </w:rPr>
      </w:pPr>
      <w:r>
        <w:rPr>
          <w:rFonts w:ascii="Arial" w:hAnsi="Arial"/>
        </w:rPr>
        <w:t>Exponential-family random graph models: a</w:t>
      </w:r>
      <w:r w:rsidR="00317E70">
        <w:rPr>
          <w:rFonts w:ascii="Arial" w:hAnsi="Arial"/>
        </w:rPr>
        <w:t xml:space="preserve"> class of models for specifying the probability distribution for a set of random graphs or networks</w:t>
      </w:r>
    </w:p>
    <w:p w14:paraId="5FB8F9A5" w14:textId="77777777" w:rsidR="00A15CCF" w:rsidRPr="000F45A0" w:rsidRDefault="00A15CCF" w:rsidP="00A15CCF">
      <w:pPr>
        <w:pStyle w:val="ListParagraph"/>
        <w:numPr>
          <w:ilvl w:val="2"/>
          <w:numId w:val="1"/>
        </w:numPr>
        <w:rPr>
          <w:rFonts w:ascii="Arial" w:hAnsi="Arial"/>
        </w:r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θ</m:t>
                </m:r>
              </m:e>
            </m:d>
          </m:den>
        </m:f>
      </m:oMath>
    </w:p>
    <w:p w14:paraId="564E0555" w14:textId="70D2638D" w:rsidR="00A15CCF" w:rsidRPr="000F45A0" w:rsidRDefault="00CB1416" w:rsidP="004F7F2F">
      <w:pPr>
        <w:pStyle w:val="ListParagraph"/>
        <w:numPr>
          <w:ilvl w:val="3"/>
          <w:numId w:val="1"/>
        </w:numPr>
        <w:rPr>
          <w:rFonts w:ascii="Arial" w:hAnsi="Arial"/>
        </w:rPr>
      </w:pPr>
      <m:oMath>
        <m:r>
          <w:rPr>
            <w:rFonts w:ascii="Cambria Math" w:hAnsi="Cambria Math"/>
          </w:rPr>
          <m:t>Y</m:t>
        </m:r>
      </m:oMath>
      <w:r w:rsidR="00A15CCF" w:rsidRPr="000F45A0">
        <w:rPr>
          <w:rFonts w:ascii="Arial" w:hAnsi="Arial"/>
        </w:rPr>
        <w:t xml:space="preserve">: random variable for state of network (with realization </w:t>
      </w:r>
      <m:oMath>
        <m:r>
          <w:rPr>
            <w:rFonts w:ascii="Cambria Math" w:hAnsi="Cambria Math"/>
          </w:rPr>
          <m:t>y</m:t>
        </m:r>
      </m:oMath>
      <w:r w:rsidR="00A15CCF" w:rsidRPr="000F45A0">
        <w:rPr>
          <w:rFonts w:ascii="Arial" w:hAnsi="Arial"/>
        </w:rPr>
        <w:t>)</w:t>
      </w:r>
    </w:p>
    <w:p w14:paraId="0A2F7848" w14:textId="02604F91" w:rsidR="00A15CCF" w:rsidRPr="000F45A0" w:rsidRDefault="009B4A8F" w:rsidP="004F7F2F">
      <w:pPr>
        <w:pStyle w:val="ListParagraph"/>
        <w:numPr>
          <w:ilvl w:val="3"/>
          <w:numId w:val="1"/>
        </w:numPr>
        <w:rPr>
          <w:rFonts w:ascii="Arial" w:hAnsi="Arial"/>
        </w:rPr>
      </w:pPr>
      <m:oMath>
        <m:r>
          <w:rPr>
            <w:rFonts w:ascii="Cambria Math" w:hAnsi="Cambria Math"/>
          </w:rPr>
          <m:t>g(y)</m:t>
        </m:r>
      </m:oMath>
      <w:r w:rsidR="00A15CCF" w:rsidRPr="000F45A0">
        <w:rPr>
          <w:rFonts w:ascii="Arial" w:hAnsi="Arial"/>
        </w:rPr>
        <w:t xml:space="preserve">: vector of model statistics for network </w:t>
      </w:r>
      <m:oMath>
        <m:r>
          <w:rPr>
            <w:rFonts w:ascii="Cambria Math" w:hAnsi="Cambria Math"/>
          </w:rPr>
          <m:t>y</m:t>
        </m:r>
      </m:oMath>
    </w:p>
    <w:p w14:paraId="5A2612EF" w14:textId="6C24EC89" w:rsidR="00A15CCF" w:rsidRPr="000F45A0" w:rsidRDefault="009B4A8F" w:rsidP="004F7F2F">
      <w:pPr>
        <w:pStyle w:val="ListParagraph"/>
        <w:numPr>
          <w:ilvl w:val="3"/>
          <w:numId w:val="1"/>
        </w:numPr>
        <w:rPr>
          <w:rFonts w:ascii="Arial" w:hAnsi="Arial"/>
        </w:rPr>
      </w:pPr>
      <w:r w:rsidRPr="009B4A8F">
        <w:rPr>
          <w:rFonts w:ascii="Arial" w:hAnsi="Arial" w:cs="Arial"/>
          <w:i/>
        </w:rPr>
        <w:t>θ</w:t>
      </w:r>
      <w:r w:rsidR="00A15CCF" w:rsidRPr="000F45A0">
        <w:rPr>
          <w:rFonts w:ascii="Arial" w:hAnsi="Arial"/>
        </w:rPr>
        <w:t xml:space="preserve">: vector of coefficients for statistics </w:t>
      </w:r>
      <m:oMath>
        <m:r>
          <w:rPr>
            <w:rFonts w:ascii="Cambria Math" w:hAnsi="Cambria Math"/>
          </w:rPr>
          <m:t>g(y)</m:t>
        </m:r>
      </m:oMath>
    </w:p>
    <w:p w14:paraId="01B13E2F" w14:textId="6A63377B" w:rsidR="00A15CCF" w:rsidRDefault="009B4A8F" w:rsidP="004F7F2F">
      <w:pPr>
        <w:pStyle w:val="ListParagraph"/>
        <w:numPr>
          <w:ilvl w:val="3"/>
          <w:numId w:val="1"/>
        </w:numPr>
        <w:rPr>
          <w:rFonts w:ascii="Arial" w:hAnsi="Arial"/>
        </w:rPr>
      </w:pPr>
      <m:oMath>
        <m:r>
          <w:rPr>
            <w:rFonts w:ascii="Cambria Math" w:hAnsi="Cambria Math"/>
          </w:rPr>
          <m:t>k(θ)</m:t>
        </m:r>
      </m:oMath>
      <w:r w:rsidR="00A15CCF" w:rsidRPr="000F45A0">
        <w:rPr>
          <w:rFonts w:ascii="Arial" w:hAnsi="Arial"/>
        </w:rPr>
        <w:t>: numerator</w:t>
      </w:r>
      <w:r w:rsidR="00317E70">
        <w:rPr>
          <w:rFonts w:ascii="Arial" w:hAnsi="Arial"/>
        </w:rPr>
        <w:t xml:space="preserve"> summed over all possible networks (with same node set as y)</w:t>
      </w:r>
    </w:p>
    <w:p w14:paraId="07AB3F02" w14:textId="5F6D893D" w:rsidR="004F7F2F" w:rsidRDefault="005774AC" w:rsidP="004F7F2F">
      <w:pPr>
        <w:pStyle w:val="ListParagraph"/>
        <w:numPr>
          <w:ilvl w:val="2"/>
          <w:numId w:val="1"/>
        </w:numPr>
        <w:rPr>
          <w:rFonts w:ascii="Arial" w:hAnsi="Arial"/>
        </w:rPr>
      </w:pPr>
      <w:r>
        <w:rPr>
          <w:rFonts w:ascii="Arial" w:hAnsi="Arial"/>
        </w:rPr>
        <w:t xml:space="preserve">conditional log-odds: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c</m:t>
                </m:r>
              </m:sup>
            </m:sSub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p>
    <w:p w14:paraId="0836CDF1" w14:textId="3CD3BA06" w:rsidR="005774AC" w:rsidRDefault="005774AC" w:rsidP="005774AC">
      <w:pPr>
        <w:pStyle w:val="ListParagraph"/>
        <w:numPr>
          <w:ilvl w:val="3"/>
          <w:numId w:val="1"/>
        </w:numPr>
        <w:rPr>
          <w:rFonts w:ascii="Arial" w:hAnsi="Arial"/>
        </w:rPr>
      </w:pP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Pr>
          <w:rFonts w:ascii="Arial" w:hAnsi="Arial"/>
        </w:rPr>
        <w:t xml:space="preserve"> is the change statistic, i.e. it records how </w:t>
      </w:r>
      <m:oMath>
        <m:r>
          <w:rPr>
            <w:rFonts w:ascii="Cambria Math" w:hAnsi="Cambria Math"/>
          </w:rPr>
          <m:t>g(y)</m:t>
        </m:r>
      </m:oMath>
      <w:r>
        <w:rPr>
          <w:rFonts w:ascii="Arial" w:hAnsi="Arial"/>
        </w:rPr>
        <w:t xml:space="preserve"> changes if the </w:t>
      </w:r>
      <w:r w:rsidR="009B4A8F">
        <w:rPr>
          <w:rFonts w:ascii="Arial" w:hAnsi="Arial"/>
        </w:rPr>
        <w:t xml:space="preserve">tie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ascii="Arial" w:hAnsi="Arial"/>
        </w:rPr>
        <w:t xml:space="preserve"> is toggled on or off</w:t>
      </w:r>
    </w:p>
    <w:p w14:paraId="49BC9EE2" w14:textId="288FBA72" w:rsidR="005774AC" w:rsidRPr="005774AC" w:rsidRDefault="005774AC" w:rsidP="004F7F2F">
      <w:pPr>
        <w:pStyle w:val="ListParagraph"/>
        <w:numPr>
          <w:ilvl w:val="2"/>
          <w:numId w:val="1"/>
        </w:numPr>
        <w:rPr>
          <w:rFonts w:ascii="Arial" w:hAnsi="Arial"/>
        </w:rPr>
      </w:pPr>
      <m:oMath>
        <m:r>
          <w:rPr>
            <w:rFonts w:ascii="Cambria Math" w:hAnsi="Cambria Math"/>
          </w:rPr>
          <m:t>θ</m:t>
        </m:r>
      </m:oMath>
      <w:r w:rsidRPr="005774AC">
        <w:rPr>
          <w:rFonts w:ascii="Arial" w:hAnsi="Arial"/>
          <w:bCs/>
        </w:rPr>
        <w:t xml:space="preserve"> </w:t>
      </w:r>
      <w:r>
        <w:rPr>
          <w:rFonts w:ascii="Arial" w:hAnsi="Arial"/>
          <w:bCs/>
        </w:rPr>
        <w:t>(the coefficient for a model statistic) is the log-odds of an individual tie conditional on all others</w:t>
      </w:r>
    </w:p>
    <w:p w14:paraId="4F9CF077" w14:textId="77777777" w:rsidR="00B02C36" w:rsidRDefault="00081E2E" w:rsidP="00B02C36">
      <w:pPr>
        <w:pStyle w:val="ListParagraph"/>
        <w:numPr>
          <w:ilvl w:val="1"/>
          <w:numId w:val="1"/>
        </w:numPr>
        <w:rPr>
          <w:rFonts w:ascii="Arial" w:hAnsi="Arial"/>
        </w:rPr>
      </w:pPr>
      <w:r w:rsidRPr="000F45A0">
        <w:rPr>
          <w:rFonts w:ascii="Arial" w:hAnsi="Arial"/>
        </w:rPr>
        <w:t>Choosing terms</w:t>
      </w:r>
    </w:p>
    <w:p w14:paraId="52CAB882" w14:textId="6F759228" w:rsidR="005774AC" w:rsidRDefault="005774AC" w:rsidP="003E0EEA">
      <w:pPr>
        <w:pStyle w:val="ListParagraph"/>
        <w:numPr>
          <w:ilvl w:val="2"/>
          <w:numId w:val="1"/>
        </w:numPr>
        <w:rPr>
          <w:rFonts w:ascii="Arial" w:hAnsi="Arial"/>
        </w:rPr>
      </w:pPr>
      <w:r>
        <w:rPr>
          <w:rFonts w:ascii="Arial" w:hAnsi="Arial"/>
        </w:rPr>
        <w:t>We can choose which model statistics to include in an ergm</w:t>
      </w:r>
    </w:p>
    <w:p w14:paraId="248D8F66" w14:textId="76AE8360" w:rsidR="009B4A8F" w:rsidRDefault="009B4A8F" w:rsidP="009B4A8F">
      <w:pPr>
        <w:pStyle w:val="ListParagraph"/>
        <w:numPr>
          <w:ilvl w:val="3"/>
          <w:numId w:val="1"/>
        </w:numPr>
        <w:rPr>
          <w:rFonts w:ascii="Arial" w:hAnsi="Arial"/>
        </w:rPr>
      </w:pPr>
      <w:r>
        <w:rPr>
          <w:rFonts w:ascii="Arial" w:hAnsi="Arial"/>
        </w:rPr>
        <w:t xml:space="preserve">These become elements of the vector </w:t>
      </w:r>
      <m:oMath>
        <m:r>
          <w:rPr>
            <w:rFonts w:ascii="Cambria Math" w:hAnsi="Cambria Math"/>
          </w:rPr>
          <m:t>g(y)</m:t>
        </m:r>
      </m:oMath>
    </w:p>
    <w:p w14:paraId="5F9344DF" w14:textId="142C3AF6" w:rsidR="009B4A8F" w:rsidRDefault="009B4A8F" w:rsidP="009B4A8F">
      <w:pPr>
        <w:pStyle w:val="ListParagraph"/>
        <w:numPr>
          <w:ilvl w:val="3"/>
          <w:numId w:val="1"/>
        </w:numPr>
        <w:rPr>
          <w:rFonts w:ascii="Arial" w:hAnsi="Arial"/>
        </w:rPr>
      </w:pPr>
      <w:r>
        <w:rPr>
          <w:rFonts w:ascii="Arial" w:hAnsi="Arial"/>
        </w:rPr>
        <w:t xml:space="preserve">Each model statistic is </w:t>
      </w:r>
      <w:r w:rsidR="00811CF1">
        <w:rPr>
          <w:rFonts w:ascii="Arial" w:hAnsi="Arial"/>
        </w:rPr>
        <w:t>represented by</w:t>
      </w:r>
      <w:r>
        <w:rPr>
          <w:rFonts w:ascii="Arial" w:hAnsi="Arial"/>
        </w:rPr>
        <w:t xml:space="preserve"> a term in the model formula</w:t>
      </w:r>
    </w:p>
    <w:p w14:paraId="09BB7E83" w14:textId="122A321D" w:rsidR="00811CF1" w:rsidRDefault="00811CF1" w:rsidP="009B4A8F">
      <w:pPr>
        <w:pStyle w:val="ListParagraph"/>
        <w:numPr>
          <w:ilvl w:val="3"/>
          <w:numId w:val="1"/>
        </w:numPr>
        <w:rPr>
          <w:rFonts w:ascii="Arial" w:hAnsi="Arial"/>
        </w:rPr>
      </w:pPr>
      <w:r>
        <w:rPr>
          <w:rFonts w:ascii="Arial" w:hAnsi="Arial"/>
        </w:rPr>
        <w:t xml:space="preserve">We include </w:t>
      </w:r>
      <w:r w:rsidR="00E367AB">
        <w:rPr>
          <w:rFonts w:ascii="Arial" w:hAnsi="Arial"/>
        </w:rPr>
        <w:t>statistics</w:t>
      </w:r>
      <w:r w:rsidR="00C926C9">
        <w:rPr>
          <w:rFonts w:ascii="Arial" w:hAnsi="Arial"/>
        </w:rPr>
        <w:t xml:space="preserve"> that we hypothesize differ significantly in the observed network when compared to a simple random graph</w:t>
      </w:r>
    </w:p>
    <w:p w14:paraId="75ADA7A2" w14:textId="7A748C9C" w:rsidR="00F0417D" w:rsidRDefault="00C926C9" w:rsidP="003E0EEA">
      <w:pPr>
        <w:pStyle w:val="ListParagraph"/>
        <w:numPr>
          <w:ilvl w:val="2"/>
          <w:numId w:val="1"/>
        </w:numPr>
        <w:rPr>
          <w:rFonts w:ascii="Arial" w:hAnsi="Arial"/>
        </w:rPr>
      </w:pPr>
      <w:r>
        <w:rPr>
          <w:rFonts w:ascii="Arial" w:hAnsi="Arial"/>
        </w:rPr>
        <w:t xml:space="preserve">Dyad </w:t>
      </w:r>
      <w:r w:rsidR="00F0417D">
        <w:rPr>
          <w:rFonts w:ascii="Arial" w:hAnsi="Arial"/>
        </w:rPr>
        <w:t xml:space="preserve">dependent vs dyad </w:t>
      </w:r>
      <w:r>
        <w:rPr>
          <w:rFonts w:ascii="Arial" w:hAnsi="Arial"/>
        </w:rPr>
        <w:t>in</w:t>
      </w:r>
      <w:r w:rsidR="00F0417D">
        <w:rPr>
          <w:rFonts w:ascii="Arial" w:hAnsi="Arial"/>
        </w:rPr>
        <w:t>dependent</w:t>
      </w:r>
    </w:p>
    <w:p w14:paraId="2F25FD08" w14:textId="644330F5" w:rsidR="00C926C9" w:rsidRDefault="00C926C9" w:rsidP="00C926C9">
      <w:pPr>
        <w:pStyle w:val="ListParagraph"/>
        <w:numPr>
          <w:ilvl w:val="3"/>
          <w:numId w:val="1"/>
        </w:numPr>
        <w:rPr>
          <w:rFonts w:ascii="Arial" w:hAnsi="Arial"/>
        </w:rPr>
      </w:pPr>
      <w:r>
        <w:rPr>
          <w:rFonts w:ascii="Arial" w:hAnsi="Arial"/>
        </w:rPr>
        <w:t>Presence or absence of a tie does/does not depend on the state of other ties</w:t>
      </w:r>
    </w:p>
    <w:p w14:paraId="2677E8C3" w14:textId="6A616642" w:rsidR="00C544A4" w:rsidRPr="004570DB" w:rsidRDefault="005774AC" w:rsidP="004570DB">
      <w:pPr>
        <w:pStyle w:val="ListParagraph"/>
        <w:numPr>
          <w:ilvl w:val="2"/>
          <w:numId w:val="1"/>
        </w:numPr>
        <w:rPr>
          <w:rFonts w:ascii="Arial" w:hAnsi="Arial"/>
        </w:rPr>
      </w:pPr>
      <w:r>
        <w:rPr>
          <w:rFonts w:ascii="Arial" w:hAnsi="Arial"/>
        </w:rPr>
        <w:t>Using t</w:t>
      </w:r>
      <w:r w:rsidRPr="000F45A0">
        <w:rPr>
          <w:rFonts w:ascii="Arial" w:hAnsi="Arial"/>
        </w:rPr>
        <w:t>erm documentation</w:t>
      </w:r>
      <w:r>
        <w:rPr>
          <w:rFonts w:ascii="Arial" w:hAnsi="Arial"/>
        </w:rPr>
        <w:t xml:space="preserve"> window</w:t>
      </w:r>
    </w:p>
    <w:p w14:paraId="2204DAC1" w14:textId="77777777" w:rsidR="00081E2E" w:rsidRPr="000F45A0" w:rsidRDefault="00081E2E" w:rsidP="00B02C36">
      <w:pPr>
        <w:pStyle w:val="ListParagraph"/>
        <w:numPr>
          <w:ilvl w:val="1"/>
          <w:numId w:val="1"/>
        </w:numPr>
        <w:rPr>
          <w:rFonts w:ascii="Arial" w:hAnsi="Arial"/>
        </w:rPr>
      </w:pPr>
      <w:r w:rsidRPr="000F45A0">
        <w:rPr>
          <w:rFonts w:ascii="Arial" w:hAnsi="Arial"/>
        </w:rPr>
        <w:t>How does statnet find a model that fits?</w:t>
      </w:r>
    </w:p>
    <w:p w14:paraId="2F48DCFB" w14:textId="1DE12D68" w:rsidR="00081E2E" w:rsidRPr="000F45A0" w:rsidRDefault="00081E2E" w:rsidP="00081E2E">
      <w:pPr>
        <w:pStyle w:val="ListParagraph"/>
        <w:numPr>
          <w:ilvl w:val="2"/>
          <w:numId w:val="1"/>
        </w:numPr>
        <w:rPr>
          <w:rFonts w:ascii="Arial" w:hAnsi="Arial"/>
        </w:rPr>
      </w:pPr>
      <w:r w:rsidRPr="000F45A0">
        <w:rPr>
          <w:rFonts w:ascii="Arial" w:hAnsi="Arial"/>
        </w:rPr>
        <w:t>MLE</w:t>
      </w:r>
      <w:r w:rsidR="00C544A4">
        <w:rPr>
          <w:rFonts w:ascii="Arial" w:hAnsi="Arial"/>
        </w:rPr>
        <w:t>: maximum likelihood estimation</w:t>
      </w:r>
    </w:p>
    <w:p w14:paraId="19524BDF" w14:textId="77777777" w:rsidR="00081E2E" w:rsidRDefault="00081E2E" w:rsidP="00081E2E">
      <w:pPr>
        <w:pStyle w:val="ListParagraph"/>
        <w:numPr>
          <w:ilvl w:val="2"/>
          <w:numId w:val="1"/>
        </w:numPr>
        <w:rPr>
          <w:rFonts w:ascii="Arial" w:hAnsi="Arial"/>
        </w:rPr>
      </w:pPr>
      <w:r w:rsidRPr="000F45A0">
        <w:rPr>
          <w:rFonts w:ascii="Arial" w:hAnsi="Arial"/>
        </w:rPr>
        <w:t>MCMC: only for dyadic dependent terms</w:t>
      </w:r>
    </w:p>
    <w:p w14:paraId="71FEBE32" w14:textId="49D6BDBA" w:rsidR="00C90AFB" w:rsidRDefault="00C90AFB" w:rsidP="00C90AFB">
      <w:pPr>
        <w:pStyle w:val="ListParagraph"/>
        <w:numPr>
          <w:ilvl w:val="1"/>
          <w:numId w:val="1"/>
        </w:numPr>
        <w:rPr>
          <w:rFonts w:ascii="Arial" w:hAnsi="Arial"/>
        </w:rPr>
      </w:pPr>
      <w:r>
        <w:rPr>
          <w:rFonts w:ascii="Arial" w:hAnsi="Arial"/>
        </w:rPr>
        <w:t>Output from model fitting</w:t>
      </w:r>
    </w:p>
    <w:p w14:paraId="514B1E50" w14:textId="3EC7597A" w:rsidR="00C90AFB" w:rsidRDefault="00C90AFB" w:rsidP="00C90AFB">
      <w:pPr>
        <w:pStyle w:val="ListParagraph"/>
        <w:numPr>
          <w:ilvl w:val="2"/>
          <w:numId w:val="1"/>
        </w:numPr>
        <w:rPr>
          <w:rFonts w:ascii="Arial" w:hAnsi="Arial"/>
        </w:rPr>
      </w:pPr>
      <w:r>
        <w:rPr>
          <w:rFonts w:ascii="Arial" w:hAnsi="Arial"/>
        </w:rPr>
        <w:t>Iterations – useful to see if model is degenerate</w:t>
      </w:r>
    </w:p>
    <w:p w14:paraId="55BAE23D" w14:textId="3696A781" w:rsidR="00C90AFB" w:rsidRPr="00B3311B" w:rsidRDefault="00C90AFB" w:rsidP="00383D7A">
      <w:pPr>
        <w:pStyle w:val="ListParagraph"/>
        <w:numPr>
          <w:ilvl w:val="2"/>
          <w:numId w:val="1"/>
        </w:numPr>
        <w:rPr>
          <w:rFonts w:ascii="Arial" w:hAnsi="Arial"/>
        </w:rPr>
      </w:pPr>
      <w:r w:rsidRPr="00B3311B">
        <w:rPr>
          <w:rFonts w:ascii="Arial" w:hAnsi="Arial"/>
        </w:rPr>
        <w:t>Model summary</w:t>
      </w:r>
    </w:p>
    <w:p w14:paraId="5BD39C21" w14:textId="77777777" w:rsidR="004570DB" w:rsidRPr="00B3311B" w:rsidRDefault="004570DB" w:rsidP="00C90AFB">
      <w:pPr>
        <w:pStyle w:val="ListParagraph"/>
        <w:numPr>
          <w:ilvl w:val="3"/>
          <w:numId w:val="1"/>
        </w:numPr>
        <w:rPr>
          <w:rFonts w:ascii="Arial" w:hAnsi="Arial"/>
        </w:rPr>
      </w:pPr>
      <w:r w:rsidRPr="00B3311B">
        <w:rPr>
          <w:rFonts w:ascii="Arial" w:hAnsi="Arial"/>
        </w:rPr>
        <w:t>Interpretation of coefficient estimates:</w:t>
      </w:r>
    </w:p>
    <w:p w14:paraId="05CA060E" w14:textId="623932D0" w:rsidR="00717A09" w:rsidRDefault="00717A09" w:rsidP="004570DB">
      <w:pPr>
        <w:pStyle w:val="ListParagraph"/>
        <w:numPr>
          <w:ilvl w:val="4"/>
          <w:numId w:val="1"/>
        </w:numPr>
        <w:rPr>
          <w:rFonts w:ascii="Arial" w:hAnsi="Arial"/>
        </w:rPr>
      </w:pPr>
      <w:r w:rsidRPr="00962088">
        <w:rPr>
          <w:rFonts w:ascii="Arial" w:hAnsi="Arial"/>
        </w:rPr>
        <w:t>Conditional log-odd</w:t>
      </w:r>
      <w:r w:rsidR="004570DB" w:rsidRPr="00962088">
        <w:rPr>
          <w:rFonts w:ascii="Arial" w:hAnsi="Arial"/>
        </w:rPr>
        <w:t>s of two actors having a tie is</w:t>
      </w:r>
    </w:p>
    <w:p w14:paraId="420F0AFB" w14:textId="3271C3C1" w:rsidR="00962088" w:rsidRPr="00962088" w:rsidRDefault="00962088" w:rsidP="00471706">
      <w:pPr>
        <w:pStyle w:val="ListParagraph"/>
        <w:ind w:left="3600"/>
        <w:rPr>
          <w:rFonts w:ascii="Arial" w:hAnsi="Arial"/>
        </w:rPr>
      </w:pPr>
      <w:r w:rsidRPr="00962088">
        <w:rPr>
          <w:rFonts w:ascii="Arial" w:hAnsi="Arial" w:cs="Arial"/>
          <w:i/>
        </w:rPr>
        <w:t>θ</w:t>
      </w:r>
      <w:r w:rsidRPr="00962088">
        <w:rPr>
          <w:rFonts w:ascii="Lucida Grande" w:hAnsi="Lucida Grande" w:cs="Lucida Grande"/>
          <w:vertAlign w:val="subscript"/>
        </w:rPr>
        <w:t>1</w:t>
      </w:r>
      <w:r w:rsidRPr="00962088">
        <w:rPr>
          <w:rFonts w:ascii="Lucida Grande" w:hAnsi="Lucida Grande" w:cs="Lucida Grande"/>
        </w:rPr>
        <w:t xml:space="preserve"> x </w:t>
      </w:r>
      <w:r w:rsidRPr="00962088">
        <w:rPr>
          <w:rFonts w:ascii="Arial" w:hAnsi="Arial"/>
        </w:rPr>
        <w:t>change in stat</w:t>
      </w:r>
      <w:r w:rsidRPr="00962088">
        <w:rPr>
          <w:rFonts w:ascii="Lucida Grande" w:hAnsi="Lucida Grande" w:cs="Lucida Grande"/>
          <w:vertAlign w:val="subscript"/>
        </w:rPr>
        <w:t>1</w:t>
      </w:r>
      <w:r w:rsidRPr="00962088">
        <w:rPr>
          <w:rFonts w:ascii="Arial" w:hAnsi="Arial"/>
        </w:rPr>
        <w:t xml:space="preserve"> + </w:t>
      </w:r>
      <w:r w:rsidRPr="00962088">
        <w:rPr>
          <w:rFonts w:ascii="Arial" w:hAnsi="Arial" w:cs="Arial"/>
          <w:i/>
        </w:rPr>
        <w:t>θ</w:t>
      </w:r>
      <w:r w:rsidRPr="00962088">
        <w:rPr>
          <w:rFonts w:ascii="Lucida Grande" w:hAnsi="Lucida Grande" w:cs="Lucida Grande"/>
          <w:vertAlign w:val="subscript"/>
        </w:rPr>
        <w:t>2</w:t>
      </w:r>
      <w:r w:rsidRPr="00962088">
        <w:rPr>
          <w:rFonts w:ascii="Lucida Grande" w:hAnsi="Lucida Grande" w:cs="Lucida Grande"/>
        </w:rPr>
        <w:t xml:space="preserve"> </w:t>
      </w:r>
      <w:r w:rsidRPr="00962088">
        <w:rPr>
          <w:rFonts w:ascii="Arial" w:hAnsi="Arial"/>
        </w:rPr>
        <w:t>x change in stat</w:t>
      </w:r>
      <w:r w:rsidRPr="00962088">
        <w:rPr>
          <w:rFonts w:ascii="Lucida Grande" w:hAnsi="Lucida Grande" w:cs="Lucida Grande"/>
          <w:vertAlign w:val="subscript"/>
        </w:rPr>
        <w:t>2</w:t>
      </w:r>
      <w:r>
        <w:rPr>
          <w:rFonts w:ascii="Lucida Grande" w:hAnsi="Lucida Grande" w:cs="Lucida Grande"/>
          <w:vertAlign w:val="subscript"/>
        </w:rPr>
        <w:t xml:space="preserve"> </w:t>
      </w:r>
    </w:p>
    <w:p w14:paraId="126F3DCC" w14:textId="67A39CE0" w:rsidR="00962088" w:rsidRPr="00962088" w:rsidRDefault="00962088" w:rsidP="00962088">
      <w:pPr>
        <w:pStyle w:val="ListParagraph"/>
        <w:numPr>
          <w:ilvl w:val="4"/>
          <w:numId w:val="1"/>
        </w:numPr>
        <w:rPr>
          <w:rFonts w:ascii="Arial" w:hAnsi="Arial"/>
        </w:rPr>
      </w:pPr>
      <w:r>
        <w:rPr>
          <w:rFonts w:ascii="Arial" w:hAnsi="Arial"/>
        </w:rPr>
        <w:t>Corresponding probability</w:t>
      </w:r>
      <w:r w:rsidR="00471706">
        <w:rPr>
          <w:rFonts w:ascii="Arial" w:hAnsi="Arial"/>
        </w:rPr>
        <w:t xml:space="preserve"> from equation above</w:t>
      </w:r>
    </w:p>
    <w:p w14:paraId="2FFCCB34" w14:textId="0689A1AB" w:rsidR="003B50C4" w:rsidRDefault="005F3D68" w:rsidP="007B5976">
      <w:pPr>
        <w:pStyle w:val="ListParagraph"/>
        <w:numPr>
          <w:ilvl w:val="3"/>
          <w:numId w:val="1"/>
        </w:numPr>
        <w:rPr>
          <w:rFonts w:ascii="Arial" w:hAnsi="Arial"/>
        </w:rPr>
      </w:pPr>
      <w:r>
        <w:rPr>
          <w:rFonts w:ascii="Arial" w:hAnsi="Arial"/>
        </w:rPr>
        <w:t>Example &amp; explanation of –Inf coefficients</w:t>
      </w:r>
    </w:p>
    <w:p w14:paraId="690BC6EE" w14:textId="6042FA6B" w:rsidR="007B5976" w:rsidRDefault="007B5976" w:rsidP="007B5976">
      <w:pPr>
        <w:pStyle w:val="ListParagraph"/>
        <w:numPr>
          <w:ilvl w:val="4"/>
          <w:numId w:val="1"/>
        </w:numPr>
        <w:rPr>
          <w:rFonts w:ascii="Arial" w:hAnsi="Arial"/>
        </w:rPr>
      </w:pPr>
      <w:r>
        <w:rPr>
          <w:rFonts w:ascii="Arial" w:hAnsi="Arial"/>
        </w:rPr>
        <w:t>statnetWeb shows the summary statistics as terms are added to formula</w:t>
      </w:r>
    </w:p>
    <w:p w14:paraId="0BFB638F" w14:textId="462717E7" w:rsidR="005262B9" w:rsidRDefault="005262B9" w:rsidP="005262B9">
      <w:pPr>
        <w:pStyle w:val="ListParagraph"/>
        <w:numPr>
          <w:ilvl w:val="1"/>
          <w:numId w:val="1"/>
        </w:numPr>
        <w:rPr>
          <w:rFonts w:ascii="Arial" w:hAnsi="Arial"/>
        </w:rPr>
      </w:pPr>
      <w:r>
        <w:rPr>
          <w:rFonts w:ascii="Arial" w:hAnsi="Arial"/>
        </w:rPr>
        <w:t>Save up to five models for comparison</w:t>
      </w:r>
    </w:p>
    <w:p w14:paraId="1803B971" w14:textId="3F065F93" w:rsidR="00E323AF" w:rsidRDefault="00E323AF" w:rsidP="00E323AF">
      <w:pPr>
        <w:pStyle w:val="ListParagraph"/>
        <w:ind w:left="1440"/>
        <w:rPr>
          <w:rFonts w:ascii="Arial" w:hAnsi="Arial"/>
        </w:rPr>
      </w:pPr>
      <w:r w:rsidRPr="00E323AF">
        <w:rPr>
          <w:rFonts w:ascii="Arial" w:hAnsi="Arial"/>
          <w:noProof/>
        </w:rPr>
        <w:drawing>
          <wp:inline distT="0" distB="0" distL="0" distR="0" wp14:anchorId="728D6390" wp14:editId="3531915C">
            <wp:extent cx="4838301" cy="196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3" cy="1967326"/>
                    </a:xfrm>
                    <a:prstGeom prst="rect">
                      <a:avLst/>
                    </a:prstGeom>
                    <a:noFill/>
                    <a:ln>
                      <a:noFill/>
                    </a:ln>
                  </pic:spPr>
                </pic:pic>
              </a:graphicData>
            </a:graphic>
          </wp:inline>
        </w:drawing>
      </w:r>
    </w:p>
    <w:p w14:paraId="678B8FE3" w14:textId="776A214C" w:rsidR="00E323AF" w:rsidRPr="00383D7A" w:rsidRDefault="00E323AF" w:rsidP="005262B9">
      <w:pPr>
        <w:pStyle w:val="ListParagraph"/>
        <w:numPr>
          <w:ilvl w:val="1"/>
          <w:numId w:val="1"/>
        </w:numPr>
        <w:rPr>
          <w:rFonts w:ascii="Arial" w:hAnsi="Arial"/>
        </w:rPr>
      </w:pPr>
      <w:r w:rsidRPr="00383D7A">
        <w:rPr>
          <w:rFonts w:ascii="Arial" w:hAnsi="Arial"/>
        </w:rPr>
        <w:t>When a model fails</w:t>
      </w:r>
    </w:p>
    <w:p w14:paraId="1DF54E39" w14:textId="6FEEE2D7" w:rsidR="005262B9" w:rsidRDefault="00E323AF" w:rsidP="00E323AF">
      <w:pPr>
        <w:pStyle w:val="ListParagraph"/>
        <w:numPr>
          <w:ilvl w:val="2"/>
          <w:numId w:val="1"/>
        </w:numPr>
        <w:rPr>
          <w:rFonts w:ascii="Arial" w:hAnsi="Arial"/>
        </w:rPr>
      </w:pPr>
      <w:r w:rsidRPr="00383D7A">
        <w:rPr>
          <w:rFonts w:ascii="Arial" w:hAnsi="Arial"/>
        </w:rPr>
        <w:lastRenderedPageBreak/>
        <w:t>Control parameters</w:t>
      </w:r>
    </w:p>
    <w:p w14:paraId="360DD4BD" w14:textId="45E321F5" w:rsidR="00B64837" w:rsidRDefault="00B64837" w:rsidP="00B64837">
      <w:pPr>
        <w:pStyle w:val="ListParagraph"/>
        <w:numPr>
          <w:ilvl w:val="3"/>
          <w:numId w:val="1"/>
        </w:numPr>
        <w:rPr>
          <w:rFonts w:ascii="Arial" w:hAnsi="Arial"/>
        </w:rPr>
      </w:pPr>
      <w:r>
        <w:rPr>
          <w:rFonts w:ascii="Arial" w:hAnsi="Arial"/>
        </w:rPr>
        <w:t>Burn-in:</w:t>
      </w:r>
    </w:p>
    <w:p w14:paraId="418C7EA4" w14:textId="07EC8A5D" w:rsidR="00B64837" w:rsidRDefault="00B64837" w:rsidP="00B64837">
      <w:pPr>
        <w:pStyle w:val="ListParagraph"/>
        <w:numPr>
          <w:ilvl w:val="3"/>
          <w:numId w:val="1"/>
        </w:numPr>
        <w:rPr>
          <w:rFonts w:ascii="Arial" w:hAnsi="Arial"/>
        </w:rPr>
      </w:pPr>
      <w:r>
        <w:rPr>
          <w:rFonts w:ascii="Arial" w:hAnsi="Arial"/>
        </w:rPr>
        <w:t>Interval:</w:t>
      </w:r>
    </w:p>
    <w:p w14:paraId="359A9FAD" w14:textId="3AFD5114" w:rsidR="00B64837" w:rsidRDefault="00B64837" w:rsidP="00B64837">
      <w:pPr>
        <w:pStyle w:val="ListParagraph"/>
        <w:numPr>
          <w:ilvl w:val="3"/>
          <w:numId w:val="1"/>
        </w:numPr>
        <w:rPr>
          <w:rFonts w:ascii="Arial" w:hAnsi="Arial"/>
        </w:rPr>
      </w:pPr>
      <w:r>
        <w:rPr>
          <w:rFonts w:ascii="Arial" w:hAnsi="Arial"/>
        </w:rPr>
        <w:t>Sample size:</w:t>
      </w:r>
    </w:p>
    <w:p w14:paraId="1884D573" w14:textId="231C3DDD" w:rsidR="00B64837" w:rsidRPr="00383D7A" w:rsidRDefault="00B64837" w:rsidP="00B64837">
      <w:pPr>
        <w:pStyle w:val="ListParagraph"/>
        <w:numPr>
          <w:ilvl w:val="3"/>
          <w:numId w:val="1"/>
        </w:numPr>
        <w:rPr>
          <w:rFonts w:ascii="Arial" w:hAnsi="Arial"/>
        </w:rPr>
      </w:pPr>
      <w:r>
        <w:rPr>
          <w:rFonts w:ascii="Arial" w:hAnsi="Arial"/>
        </w:rPr>
        <w:t>If the user is familiar with other MCMC control parameters, they can be entered in the text box</w:t>
      </w:r>
    </w:p>
    <w:p w14:paraId="053576D1" w14:textId="61E6A4E2" w:rsidR="00081E2E" w:rsidRDefault="00383D7A" w:rsidP="00081E2E">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MCMC Diagnostics</w:t>
      </w:r>
    </w:p>
    <w:p w14:paraId="115A6B09" w14:textId="70A9C3FC" w:rsidR="002C25FC" w:rsidRPr="002C25FC" w:rsidRDefault="00C544A4" w:rsidP="002C25FC">
      <w:pPr>
        <w:pStyle w:val="ListParagraph"/>
        <w:numPr>
          <w:ilvl w:val="1"/>
          <w:numId w:val="1"/>
        </w:numPr>
        <w:rPr>
          <w:rFonts w:ascii="Arial" w:hAnsi="Arial"/>
          <w:b/>
        </w:rPr>
      </w:pPr>
      <w:r>
        <w:rPr>
          <w:rFonts w:ascii="Arial" w:hAnsi="Arial"/>
        </w:rPr>
        <w:t>Only for model</w:t>
      </w:r>
      <w:r w:rsidR="005F3D68">
        <w:rPr>
          <w:rFonts w:ascii="Arial" w:hAnsi="Arial"/>
        </w:rPr>
        <w:t>s</w:t>
      </w:r>
      <w:r>
        <w:rPr>
          <w:rFonts w:ascii="Arial" w:hAnsi="Arial"/>
        </w:rPr>
        <w:t xml:space="preserve"> where MCMC was run</w:t>
      </w:r>
    </w:p>
    <w:p w14:paraId="706BF64C" w14:textId="0A80F010" w:rsidR="00C544A4" w:rsidRPr="0006618B" w:rsidRDefault="005F3D68" w:rsidP="00C544A4">
      <w:pPr>
        <w:pStyle w:val="ListParagraph"/>
        <w:numPr>
          <w:ilvl w:val="1"/>
          <w:numId w:val="1"/>
        </w:numPr>
        <w:rPr>
          <w:rFonts w:ascii="Arial" w:hAnsi="Arial"/>
          <w:color w:val="F79646" w:themeColor="accent6"/>
        </w:rPr>
      </w:pPr>
      <w:r w:rsidRPr="0006618B">
        <w:rPr>
          <w:rFonts w:ascii="Arial" w:hAnsi="Arial"/>
          <w:color w:val="F79646" w:themeColor="accent6"/>
        </w:rPr>
        <w:t>*no longer used to ensure that mean statistics from model match the observed network stats</w:t>
      </w:r>
    </w:p>
    <w:p w14:paraId="746D3B7E" w14:textId="4B7FA962" w:rsidR="005F3D68" w:rsidRDefault="003B50C4" w:rsidP="00C544A4">
      <w:pPr>
        <w:pStyle w:val="ListParagraph"/>
        <w:numPr>
          <w:ilvl w:val="1"/>
          <w:numId w:val="1"/>
        </w:numPr>
        <w:rPr>
          <w:rFonts w:ascii="Arial" w:hAnsi="Arial"/>
        </w:rPr>
      </w:pPr>
      <w:r w:rsidRPr="002C25FC">
        <w:rPr>
          <w:rFonts w:ascii="Arial" w:hAnsi="Arial"/>
        </w:rPr>
        <w:t>Want MCMC sample statistics to vary randomly around the observed values a</w:t>
      </w:r>
      <w:r w:rsidR="002C25FC" w:rsidRPr="002C25FC">
        <w:rPr>
          <w:rFonts w:ascii="Arial" w:hAnsi="Arial"/>
        </w:rPr>
        <w:t>n</w:t>
      </w:r>
      <w:r w:rsidRPr="002C25FC">
        <w:rPr>
          <w:rFonts w:ascii="Arial" w:hAnsi="Arial"/>
        </w:rPr>
        <w:t>d the difference between the observed and simulated values of the sample statistics to have a roughly bell-shaped</w:t>
      </w:r>
      <w:r w:rsidR="002C25FC" w:rsidRPr="002C25FC">
        <w:rPr>
          <w:rFonts w:ascii="Arial" w:hAnsi="Arial"/>
        </w:rPr>
        <w:t xml:space="preserve"> distribution, centered at 0</w:t>
      </w:r>
      <w:r w:rsidR="002C25FC">
        <w:rPr>
          <w:rFonts w:ascii="Arial" w:hAnsi="Arial"/>
        </w:rPr>
        <w:t>.</w:t>
      </w:r>
    </w:p>
    <w:p w14:paraId="2587E91D" w14:textId="7E409936" w:rsidR="00800CE0" w:rsidRDefault="00800CE0" w:rsidP="00800CE0">
      <w:pPr>
        <w:pStyle w:val="ListParagraph"/>
        <w:numPr>
          <w:ilvl w:val="2"/>
          <w:numId w:val="1"/>
        </w:numPr>
        <w:rPr>
          <w:rFonts w:ascii="Arial" w:hAnsi="Arial"/>
        </w:rPr>
      </w:pPr>
      <w:r>
        <w:rPr>
          <w:rFonts w:ascii="Arial" w:hAnsi="Arial"/>
        </w:rPr>
        <w:t>e.g. flobusiness ~ edges+degree(1)</w:t>
      </w:r>
    </w:p>
    <w:p w14:paraId="0D7E19B6" w14:textId="39AD071A" w:rsidR="00B64837" w:rsidRDefault="00B64837" w:rsidP="00800CE0">
      <w:pPr>
        <w:pStyle w:val="ListParagraph"/>
        <w:numPr>
          <w:ilvl w:val="2"/>
          <w:numId w:val="1"/>
        </w:numPr>
        <w:rPr>
          <w:rFonts w:ascii="Arial" w:hAnsi="Arial"/>
        </w:rPr>
      </w:pPr>
      <w:r>
        <w:rPr>
          <w:rFonts w:ascii="Arial" w:hAnsi="Arial"/>
        </w:rPr>
        <w:t xml:space="preserve">jagged curve in degree1 stats </w:t>
      </w:r>
    </w:p>
    <w:p w14:paraId="1B1387E0" w14:textId="620259FF" w:rsidR="00E323AF" w:rsidRDefault="00E323AF" w:rsidP="00E323AF">
      <w:pPr>
        <w:pStyle w:val="ListParagraph"/>
        <w:ind w:left="810"/>
        <w:rPr>
          <w:rFonts w:ascii="Arial" w:hAnsi="Arial"/>
        </w:rPr>
      </w:pPr>
      <w:r>
        <w:rPr>
          <w:rFonts w:ascii="Arial" w:hAnsi="Arial"/>
          <w:noProof/>
        </w:rPr>
        <w:drawing>
          <wp:inline distT="0" distB="0" distL="0" distR="0" wp14:anchorId="534CE276" wp14:editId="66D70CD5">
            <wp:extent cx="5711614" cy="1882628"/>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89" cy="1882916"/>
                    </a:xfrm>
                    <a:prstGeom prst="rect">
                      <a:avLst/>
                    </a:prstGeom>
                    <a:noFill/>
                    <a:ln>
                      <a:noFill/>
                    </a:ln>
                  </pic:spPr>
                </pic:pic>
              </a:graphicData>
            </a:graphic>
          </wp:inline>
        </w:drawing>
      </w:r>
    </w:p>
    <w:p w14:paraId="12ACBE12" w14:textId="7882FB51" w:rsidR="00800CE0" w:rsidRPr="00800CE0" w:rsidRDefault="00800CE0" w:rsidP="00800CE0">
      <w:pPr>
        <w:pStyle w:val="ListParagraph"/>
        <w:numPr>
          <w:ilvl w:val="2"/>
          <w:numId w:val="1"/>
        </w:numPr>
        <w:rPr>
          <w:rFonts w:ascii="Arial" w:hAnsi="Arial"/>
        </w:rPr>
      </w:pPr>
      <w:r w:rsidRPr="00800CE0">
        <w:rPr>
          <w:rFonts w:ascii="Arial" w:hAnsi="Arial"/>
        </w:rPr>
        <w:t>Interpreting other MCMC diagnostics</w:t>
      </w:r>
    </w:p>
    <w:p w14:paraId="654739D8" w14:textId="09044776" w:rsidR="00800CE0" w:rsidRDefault="00800CE0" w:rsidP="00800CE0">
      <w:pPr>
        <w:pStyle w:val="ListParagraph"/>
        <w:numPr>
          <w:ilvl w:val="2"/>
          <w:numId w:val="1"/>
        </w:numPr>
        <w:rPr>
          <w:rFonts w:ascii="Arial" w:hAnsi="Arial"/>
        </w:rPr>
      </w:pPr>
      <w:r>
        <w:rPr>
          <w:rFonts w:ascii="Arial" w:hAnsi="Arial"/>
        </w:rPr>
        <w:t>flobusiness</w:t>
      </w:r>
      <w:r w:rsidRPr="00800CE0">
        <w:rPr>
          <w:rFonts w:ascii="Arial" w:hAnsi="Arial"/>
        </w:rPr>
        <w:t xml:space="preserve"> ~ edges+degree(0)</w:t>
      </w:r>
    </w:p>
    <w:p w14:paraId="218C6616" w14:textId="747C3433" w:rsidR="004B38F0" w:rsidRPr="00800CE0" w:rsidRDefault="004B38F0" w:rsidP="004B38F0">
      <w:pPr>
        <w:pStyle w:val="ListParagraph"/>
        <w:numPr>
          <w:ilvl w:val="3"/>
          <w:numId w:val="1"/>
        </w:numPr>
        <w:rPr>
          <w:rFonts w:ascii="Arial" w:hAnsi="Arial"/>
        </w:rPr>
      </w:pPr>
      <w:r>
        <w:rPr>
          <w:rFonts w:ascii="Arial" w:hAnsi="Arial"/>
        </w:rPr>
        <w:t>flobusiness has 5 isolates, can’t have any fewer than -5 from target stat</w:t>
      </w:r>
    </w:p>
    <w:p w14:paraId="2F1AAB52" w14:textId="3E7FAD42" w:rsidR="00800CE0" w:rsidRPr="00800CE0" w:rsidRDefault="00800CE0" w:rsidP="00800CE0">
      <w:pPr>
        <w:ind w:left="810"/>
        <w:rPr>
          <w:rFonts w:ascii="Arial" w:hAnsi="Arial"/>
          <w:color w:val="F79646" w:themeColor="accent6"/>
        </w:rPr>
      </w:pPr>
      <w:r>
        <w:rPr>
          <w:rFonts w:ascii="Arial" w:hAnsi="Arial"/>
          <w:noProof/>
          <w:color w:val="F79646" w:themeColor="accent6"/>
        </w:rPr>
        <w:drawing>
          <wp:inline distT="0" distB="0" distL="0" distR="0" wp14:anchorId="6E6FDB94" wp14:editId="4B1E5247">
            <wp:extent cx="5665303" cy="18307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7" cy="1831233"/>
                    </a:xfrm>
                    <a:prstGeom prst="rect">
                      <a:avLst/>
                    </a:prstGeom>
                    <a:noFill/>
                    <a:ln>
                      <a:noFill/>
                    </a:ln>
                  </pic:spPr>
                </pic:pic>
              </a:graphicData>
            </a:graphic>
          </wp:inline>
        </w:drawing>
      </w:r>
    </w:p>
    <w:p w14:paraId="7B91F9FA" w14:textId="6850609E" w:rsidR="002C25FC" w:rsidRDefault="00383D7A" w:rsidP="004601C4">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Goodness-of-fit</w:t>
      </w:r>
    </w:p>
    <w:p w14:paraId="754276F0" w14:textId="6AEDC551" w:rsidR="004601C4" w:rsidRPr="004601C4" w:rsidRDefault="004601C4" w:rsidP="004601C4">
      <w:pPr>
        <w:pStyle w:val="ListParagraph"/>
        <w:numPr>
          <w:ilvl w:val="1"/>
          <w:numId w:val="1"/>
        </w:numPr>
        <w:rPr>
          <w:rFonts w:ascii="Arial" w:hAnsi="Arial"/>
          <w:b/>
        </w:rPr>
      </w:pPr>
      <w:r>
        <w:rPr>
          <w:rFonts w:ascii="Arial" w:hAnsi="Arial"/>
        </w:rPr>
        <w:t>Test how well your model fits the original data by choosing a network statistic that is not in the model, and comparing the value of this statistic observed in the original network to the distribution of values you get in simulated networks from your model.</w:t>
      </w:r>
    </w:p>
    <w:p w14:paraId="11D9C881" w14:textId="67D1FF92" w:rsidR="004601C4" w:rsidRPr="004601C4" w:rsidRDefault="00362C5F" w:rsidP="004601C4">
      <w:pPr>
        <w:pStyle w:val="ListParagraph"/>
        <w:numPr>
          <w:ilvl w:val="1"/>
          <w:numId w:val="1"/>
        </w:numPr>
        <w:rPr>
          <w:rFonts w:ascii="Arial" w:hAnsi="Arial"/>
          <w:b/>
        </w:rPr>
      </w:pPr>
      <w:r>
        <w:rPr>
          <w:rFonts w:ascii="Arial" w:hAnsi="Arial"/>
        </w:rPr>
        <w:t>When multiple models are saved, compare GOF plots in a chart.</w:t>
      </w:r>
    </w:p>
    <w:p w14:paraId="1CFB0C11" w14:textId="4C7B572A" w:rsidR="00081E2E" w:rsidRDefault="00383D7A" w:rsidP="00081E2E">
      <w:pPr>
        <w:pStyle w:val="ListParagraph"/>
        <w:numPr>
          <w:ilvl w:val="0"/>
          <w:numId w:val="1"/>
        </w:numPr>
        <w:rPr>
          <w:rFonts w:ascii="Arial" w:hAnsi="Arial"/>
          <w:b/>
        </w:rPr>
      </w:pPr>
      <w:r>
        <w:rPr>
          <w:rFonts w:ascii="Arial" w:hAnsi="Arial"/>
          <w:b/>
        </w:rPr>
        <w:t>statnetWeb: Simulate</w:t>
      </w:r>
    </w:p>
    <w:p w14:paraId="18DFC6DD" w14:textId="34FD0D52" w:rsidR="00AE41F5" w:rsidRPr="00AE41F5" w:rsidRDefault="00AE41F5" w:rsidP="00AE41F5">
      <w:pPr>
        <w:pStyle w:val="ListParagraph"/>
        <w:numPr>
          <w:ilvl w:val="1"/>
          <w:numId w:val="1"/>
        </w:numPr>
        <w:rPr>
          <w:rFonts w:ascii="Arial" w:hAnsi="Arial"/>
          <w:b/>
        </w:rPr>
      </w:pPr>
      <w:r>
        <w:rPr>
          <w:rFonts w:ascii="Arial" w:hAnsi="Arial"/>
        </w:rPr>
        <w:t>After creating an erg</w:t>
      </w:r>
      <w:r w:rsidR="00383D7A">
        <w:rPr>
          <w:rFonts w:ascii="Arial" w:hAnsi="Arial"/>
        </w:rPr>
        <w:t xml:space="preserve">m </w:t>
      </w:r>
      <w:r>
        <w:rPr>
          <w:rFonts w:ascii="Arial" w:hAnsi="Arial"/>
        </w:rPr>
        <w:t>and checking the diagnostics, we can simulate from it (take examples of networks drawn from this distribution). If the model is a good fit to the observed data, then networks drawn from this distribution will be more likely to “resemble” the observed data.</w:t>
      </w:r>
    </w:p>
    <w:p w14:paraId="7B64AAC0" w14:textId="40B8430E" w:rsidR="00AE41F5" w:rsidRPr="00906DA0" w:rsidRDefault="00906DA0" w:rsidP="00AE41F5">
      <w:pPr>
        <w:pStyle w:val="ListParagraph"/>
        <w:numPr>
          <w:ilvl w:val="1"/>
          <w:numId w:val="1"/>
        </w:numPr>
        <w:rPr>
          <w:rFonts w:ascii="Arial" w:hAnsi="Arial"/>
          <w:b/>
        </w:rPr>
      </w:pPr>
      <w:r>
        <w:rPr>
          <w:rFonts w:ascii="Arial" w:hAnsi="Arial"/>
        </w:rPr>
        <w:lastRenderedPageBreak/>
        <w:t>View network plot of each simulation; edit display options in the same way as the plot of the observed network.</w:t>
      </w:r>
    </w:p>
    <w:p w14:paraId="605010AA" w14:textId="62A5B435" w:rsidR="00906DA0" w:rsidRDefault="00906DA0" w:rsidP="00906DA0">
      <w:pPr>
        <w:pStyle w:val="ListParagraph"/>
        <w:numPr>
          <w:ilvl w:val="1"/>
          <w:numId w:val="1"/>
        </w:numPr>
        <w:rPr>
          <w:rFonts w:ascii="Arial" w:hAnsi="Arial"/>
        </w:rPr>
      </w:pPr>
      <w:r w:rsidRPr="00906DA0">
        <w:rPr>
          <w:rFonts w:ascii="Arial" w:hAnsi="Arial"/>
        </w:rPr>
        <w:t xml:space="preserve">View plot of </w:t>
      </w:r>
      <w:r>
        <w:rPr>
          <w:rFonts w:ascii="Arial" w:hAnsi="Arial"/>
        </w:rPr>
        <w:t>simulation statistics compared to the target statistics</w:t>
      </w:r>
    </w:p>
    <w:p w14:paraId="09FF5144" w14:textId="670FC5CE" w:rsidR="00906DA0" w:rsidRPr="0006618B" w:rsidRDefault="00906DA0" w:rsidP="00906DA0">
      <w:pPr>
        <w:pStyle w:val="ListParagraph"/>
        <w:ind w:left="1440"/>
        <w:rPr>
          <w:rFonts w:ascii="Arial" w:hAnsi="Arial"/>
          <w:color w:val="F79646" w:themeColor="accent6"/>
        </w:rPr>
      </w:pPr>
      <w:r w:rsidRPr="0006618B">
        <w:rPr>
          <w:rFonts w:ascii="Arial" w:hAnsi="Arial"/>
          <w:color w:val="F79646" w:themeColor="accent6"/>
        </w:rPr>
        <w:t>[image of auto-correlated statistics]</w:t>
      </w:r>
    </w:p>
    <w:p w14:paraId="16D2DB68" w14:textId="4CA4C46C" w:rsidR="00906DA0" w:rsidRDefault="00906DA0" w:rsidP="00906DA0">
      <w:pPr>
        <w:pStyle w:val="ListParagraph"/>
        <w:numPr>
          <w:ilvl w:val="1"/>
          <w:numId w:val="1"/>
        </w:numPr>
        <w:rPr>
          <w:rFonts w:ascii="Arial" w:hAnsi="Arial"/>
        </w:rPr>
      </w:pPr>
      <w:r>
        <w:rPr>
          <w:rFonts w:ascii="Arial" w:hAnsi="Arial"/>
        </w:rPr>
        <w:t>Edit MCMC controls (e.g. increase the interval if simulation statistics are highly auto-correlated.</w:t>
      </w:r>
      <w:r w:rsidR="00383D7A">
        <w:rPr>
          <w:rFonts w:ascii="Arial" w:hAnsi="Arial"/>
        </w:rPr>
        <w:t>)</w:t>
      </w:r>
    </w:p>
    <w:p w14:paraId="63245822" w14:textId="3237D530" w:rsidR="00906DA0" w:rsidRPr="0006618B" w:rsidRDefault="00906DA0" w:rsidP="003A650A">
      <w:pPr>
        <w:pStyle w:val="ListParagraph"/>
        <w:ind w:left="1440"/>
        <w:rPr>
          <w:rFonts w:ascii="Arial" w:hAnsi="Arial"/>
          <w:color w:val="F79646" w:themeColor="accent6"/>
        </w:rPr>
      </w:pPr>
      <w:r w:rsidRPr="0006618B">
        <w:rPr>
          <w:rFonts w:ascii="Arial" w:hAnsi="Arial"/>
          <w:color w:val="F79646" w:themeColor="accent6"/>
        </w:rPr>
        <w:t>[image after increasing interval]</w:t>
      </w:r>
    </w:p>
    <w:p w14:paraId="1452A052" w14:textId="230FBD6A" w:rsidR="003A650A" w:rsidRDefault="003A650A" w:rsidP="00906DA0">
      <w:pPr>
        <w:pStyle w:val="ListParagraph"/>
        <w:numPr>
          <w:ilvl w:val="1"/>
          <w:numId w:val="1"/>
        </w:numPr>
        <w:rPr>
          <w:rFonts w:ascii="Arial" w:hAnsi="Arial"/>
        </w:rPr>
      </w:pPr>
      <w:r>
        <w:rPr>
          <w:rFonts w:ascii="Arial" w:hAnsi="Arial"/>
        </w:rPr>
        <w:t>Download simulation statistics</w:t>
      </w:r>
    </w:p>
    <w:p w14:paraId="22FA52F4" w14:textId="283988F7" w:rsidR="00906DA0" w:rsidRDefault="00BD5F51" w:rsidP="00906DA0">
      <w:pPr>
        <w:pStyle w:val="ListParagraph"/>
        <w:numPr>
          <w:ilvl w:val="0"/>
          <w:numId w:val="1"/>
        </w:numPr>
        <w:rPr>
          <w:rFonts w:ascii="Arial" w:hAnsi="Arial"/>
          <w:b/>
        </w:rPr>
      </w:pPr>
      <w:r>
        <w:rPr>
          <w:rFonts w:ascii="Arial" w:hAnsi="Arial"/>
          <w:b/>
        </w:rPr>
        <w:t>Help</w:t>
      </w:r>
    </w:p>
    <w:p w14:paraId="1D5AE180" w14:textId="1948D381" w:rsidR="00415E6C" w:rsidRPr="00415E6C" w:rsidRDefault="00415E6C" w:rsidP="00415E6C">
      <w:pPr>
        <w:pStyle w:val="ListParagraph"/>
        <w:numPr>
          <w:ilvl w:val="1"/>
          <w:numId w:val="1"/>
        </w:numPr>
        <w:rPr>
          <w:rFonts w:ascii="Arial" w:hAnsi="Arial"/>
        </w:rPr>
      </w:pPr>
      <w:r>
        <w:rPr>
          <w:rFonts w:ascii="Arial" w:hAnsi="Arial"/>
        </w:rPr>
        <w:t>GitH</w:t>
      </w:r>
      <w:r w:rsidRPr="00415E6C">
        <w:rPr>
          <w:rFonts w:ascii="Arial" w:hAnsi="Arial"/>
        </w:rPr>
        <w:t>ub Repository</w:t>
      </w:r>
    </w:p>
    <w:p w14:paraId="4289A8DE" w14:textId="025E87C4" w:rsidR="00415E6C" w:rsidRPr="00415E6C" w:rsidRDefault="00415E6C" w:rsidP="00415E6C">
      <w:pPr>
        <w:pStyle w:val="ListParagraph"/>
        <w:numPr>
          <w:ilvl w:val="1"/>
          <w:numId w:val="1"/>
        </w:numPr>
        <w:rPr>
          <w:rFonts w:ascii="Arial" w:hAnsi="Arial"/>
        </w:rPr>
      </w:pPr>
      <w:r>
        <w:rPr>
          <w:rFonts w:ascii="Arial" w:hAnsi="Arial"/>
        </w:rPr>
        <w:t>s</w:t>
      </w:r>
      <w:r w:rsidRPr="00415E6C">
        <w:rPr>
          <w:rFonts w:ascii="Arial" w:hAnsi="Arial"/>
        </w:rPr>
        <w:t>tatnet_help listserve</w:t>
      </w:r>
    </w:p>
    <w:p w14:paraId="6DFB6E3A" w14:textId="77777777" w:rsidR="00906DA0" w:rsidRPr="00906DA0" w:rsidRDefault="00906DA0" w:rsidP="00906DA0">
      <w:pPr>
        <w:pStyle w:val="ListParagraph"/>
        <w:ind w:left="360"/>
        <w:rPr>
          <w:rFonts w:ascii="Arial" w:hAnsi="Arial"/>
        </w:rPr>
      </w:pPr>
    </w:p>
    <w:sectPr w:rsidR="00906DA0" w:rsidRPr="00906DA0" w:rsidSect="00B53DF7">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2CC98" w14:textId="77777777" w:rsidR="00746691" w:rsidRDefault="00746691" w:rsidP="005262B9">
      <w:r>
        <w:separator/>
      </w:r>
    </w:p>
  </w:endnote>
  <w:endnote w:type="continuationSeparator" w:id="0">
    <w:p w14:paraId="2594A36B" w14:textId="77777777" w:rsidR="00746691" w:rsidRDefault="00746691" w:rsidP="0052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E7E40" w14:textId="77777777" w:rsidR="00746691" w:rsidRDefault="00746691" w:rsidP="005262B9">
      <w:r>
        <w:separator/>
      </w:r>
    </w:p>
  </w:footnote>
  <w:footnote w:type="continuationSeparator" w:id="0">
    <w:p w14:paraId="132F22ED" w14:textId="77777777" w:rsidR="00746691" w:rsidRDefault="00746691" w:rsidP="00526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B9D"/>
    <w:multiLevelType w:val="hybridMultilevel"/>
    <w:tmpl w:val="87E6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B39FE"/>
    <w:multiLevelType w:val="hybridMultilevel"/>
    <w:tmpl w:val="F4E8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rism">
    <w15:presenceInfo w15:providerId="None" w15:userId="morris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36"/>
    <w:rsid w:val="00027C93"/>
    <w:rsid w:val="00056273"/>
    <w:rsid w:val="0006618B"/>
    <w:rsid w:val="00081E2E"/>
    <w:rsid w:val="000905E8"/>
    <w:rsid w:val="000F45A0"/>
    <w:rsid w:val="001B4CFA"/>
    <w:rsid w:val="001E198F"/>
    <w:rsid w:val="002C25FC"/>
    <w:rsid w:val="00317E70"/>
    <w:rsid w:val="0033029B"/>
    <w:rsid w:val="00347734"/>
    <w:rsid w:val="00362C5F"/>
    <w:rsid w:val="00383D7A"/>
    <w:rsid w:val="003A650A"/>
    <w:rsid w:val="003B50C4"/>
    <w:rsid w:val="003C16C5"/>
    <w:rsid w:val="003E0EEA"/>
    <w:rsid w:val="003E79B4"/>
    <w:rsid w:val="00400282"/>
    <w:rsid w:val="00415E6C"/>
    <w:rsid w:val="004570DB"/>
    <w:rsid w:val="004601C4"/>
    <w:rsid w:val="00460BB7"/>
    <w:rsid w:val="00471706"/>
    <w:rsid w:val="004B38F0"/>
    <w:rsid w:val="004F5D4C"/>
    <w:rsid w:val="004F7F2F"/>
    <w:rsid w:val="005262B9"/>
    <w:rsid w:val="0055088F"/>
    <w:rsid w:val="0056319A"/>
    <w:rsid w:val="005774AC"/>
    <w:rsid w:val="005F35FB"/>
    <w:rsid w:val="005F3D68"/>
    <w:rsid w:val="00654C75"/>
    <w:rsid w:val="00691CB7"/>
    <w:rsid w:val="006E01F8"/>
    <w:rsid w:val="00717A09"/>
    <w:rsid w:val="00746691"/>
    <w:rsid w:val="00750992"/>
    <w:rsid w:val="00771DC4"/>
    <w:rsid w:val="007A4BCE"/>
    <w:rsid w:val="007B5976"/>
    <w:rsid w:val="007D02E8"/>
    <w:rsid w:val="00800CE0"/>
    <w:rsid w:val="00811CF1"/>
    <w:rsid w:val="00822BBD"/>
    <w:rsid w:val="008B4114"/>
    <w:rsid w:val="00906DA0"/>
    <w:rsid w:val="00915757"/>
    <w:rsid w:val="00962088"/>
    <w:rsid w:val="009673FF"/>
    <w:rsid w:val="009B4A8F"/>
    <w:rsid w:val="00A146BB"/>
    <w:rsid w:val="00A15CCF"/>
    <w:rsid w:val="00A47D6C"/>
    <w:rsid w:val="00A96E46"/>
    <w:rsid w:val="00AA184A"/>
    <w:rsid w:val="00AE41F5"/>
    <w:rsid w:val="00B02C36"/>
    <w:rsid w:val="00B3311B"/>
    <w:rsid w:val="00B4565D"/>
    <w:rsid w:val="00B53DF7"/>
    <w:rsid w:val="00B64837"/>
    <w:rsid w:val="00BB6D88"/>
    <w:rsid w:val="00BD25FA"/>
    <w:rsid w:val="00BD5F51"/>
    <w:rsid w:val="00BF68B5"/>
    <w:rsid w:val="00C544A4"/>
    <w:rsid w:val="00C90AFB"/>
    <w:rsid w:val="00C926C9"/>
    <w:rsid w:val="00CB1416"/>
    <w:rsid w:val="00D40A87"/>
    <w:rsid w:val="00D6324B"/>
    <w:rsid w:val="00D8229F"/>
    <w:rsid w:val="00E323AF"/>
    <w:rsid w:val="00E32BA8"/>
    <w:rsid w:val="00E367AB"/>
    <w:rsid w:val="00E46B6D"/>
    <w:rsid w:val="00EF3110"/>
    <w:rsid w:val="00F0417D"/>
    <w:rsid w:val="00F05A3C"/>
    <w:rsid w:val="00F4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1BDDD"/>
  <w14:defaultImageDpi w14:val="300"/>
  <w15:docId w15:val="{FDBA0ACB-4D52-4E68-936E-1446840C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C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02C36"/>
    <w:pPr>
      <w:ind w:left="720"/>
      <w:contextualSpacing/>
    </w:pPr>
  </w:style>
  <w:style w:type="character" w:customStyle="1" w:styleId="Heading1Char">
    <w:name w:val="Heading 1 Char"/>
    <w:basedOn w:val="DefaultParagraphFont"/>
    <w:link w:val="Heading1"/>
    <w:uiPriority w:val="9"/>
    <w:rsid w:val="00B02C3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15CCF"/>
    <w:rPr>
      <w:color w:val="808080"/>
    </w:rPr>
  </w:style>
  <w:style w:type="paragraph" w:styleId="BalloonText">
    <w:name w:val="Balloon Text"/>
    <w:basedOn w:val="Normal"/>
    <w:link w:val="BalloonTextChar"/>
    <w:uiPriority w:val="99"/>
    <w:semiHidden/>
    <w:unhideWhenUsed/>
    <w:rsid w:val="00A15CCF"/>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CCF"/>
    <w:rPr>
      <w:rFonts w:ascii="Lucida Grande" w:hAnsi="Lucida Grande"/>
      <w:sz w:val="18"/>
      <w:szCs w:val="18"/>
    </w:rPr>
  </w:style>
  <w:style w:type="paragraph" w:styleId="Caption">
    <w:name w:val="caption"/>
    <w:basedOn w:val="Normal"/>
    <w:next w:val="Normal"/>
    <w:uiPriority w:val="35"/>
    <w:unhideWhenUsed/>
    <w:qFormat/>
    <w:rsid w:val="00B53DF7"/>
    <w:pPr>
      <w:spacing w:after="200"/>
    </w:pPr>
    <w:rPr>
      <w:b/>
      <w:bCs/>
      <w:color w:val="4F81BD" w:themeColor="accent1"/>
      <w:sz w:val="18"/>
      <w:szCs w:val="18"/>
    </w:rPr>
  </w:style>
  <w:style w:type="paragraph" w:styleId="Header">
    <w:name w:val="header"/>
    <w:basedOn w:val="Normal"/>
    <w:link w:val="HeaderChar"/>
    <w:uiPriority w:val="99"/>
    <w:unhideWhenUsed/>
    <w:rsid w:val="005262B9"/>
    <w:pPr>
      <w:tabs>
        <w:tab w:val="center" w:pos="4320"/>
        <w:tab w:val="right" w:pos="8640"/>
      </w:tabs>
    </w:pPr>
  </w:style>
  <w:style w:type="character" w:customStyle="1" w:styleId="HeaderChar">
    <w:name w:val="Header Char"/>
    <w:basedOn w:val="DefaultParagraphFont"/>
    <w:link w:val="Header"/>
    <w:uiPriority w:val="99"/>
    <w:rsid w:val="005262B9"/>
  </w:style>
  <w:style w:type="paragraph" w:styleId="Footer">
    <w:name w:val="footer"/>
    <w:basedOn w:val="Normal"/>
    <w:link w:val="FooterChar"/>
    <w:uiPriority w:val="99"/>
    <w:unhideWhenUsed/>
    <w:rsid w:val="005262B9"/>
    <w:pPr>
      <w:tabs>
        <w:tab w:val="center" w:pos="4320"/>
        <w:tab w:val="right" w:pos="8640"/>
      </w:tabs>
    </w:pPr>
  </w:style>
  <w:style w:type="character" w:customStyle="1" w:styleId="FooterChar">
    <w:name w:val="Footer Char"/>
    <w:basedOn w:val="DefaultParagraphFont"/>
    <w:link w:val="Footer"/>
    <w:uiPriority w:val="99"/>
    <w:rsid w:val="005262B9"/>
  </w:style>
  <w:style w:type="character" w:styleId="Hyperlink">
    <w:name w:val="Hyperlink"/>
    <w:basedOn w:val="DefaultParagraphFont"/>
    <w:uiPriority w:val="99"/>
    <w:unhideWhenUsed/>
    <w:rsid w:val="00383D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490">
      <w:bodyDiv w:val="1"/>
      <w:marLeft w:val="0"/>
      <w:marRight w:val="0"/>
      <w:marTop w:val="0"/>
      <w:marBottom w:val="0"/>
      <w:divBdr>
        <w:top w:val="none" w:sz="0" w:space="0" w:color="auto"/>
        <w:left w:val="none" w:sz="0" w:space="0" w:color="auto"/>
        <w:bottom w:val="none" w:sz="0" w:space="0" w:color="auto"/>
        <w:right w:val="none" w:sz="0" w:space="0" w:color="auto"/>
      </w:divBdr>
    </w:div>
    <w:div w:id="146636164">
      <w:bodyDiv w:val="1"/>
      <w:marLeft w:val="0"/>
      <w:marRight w:val="0"/>
      <w:marTop w:val="0"/>
      <w:marBottom w:val="0"/>
      <w:divBdr>
        <w:top w:val="none" w:sz="0" w:space="0" w:color="auto"/>
        <w:left w:val="none" w:sz="0" w:space="0" w:color="auto"/>
        <w:bottom w:val="none" w:sz="0" w:space="0" w:color="auto"/>
        <w:right w:val="none" w:sz="0" w:space="0" w:color="auto"/>
      </w:divBdr>
    </w:div>
    <w:div w:id="917594225">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431779184">
      <w:bodyDiv w:val="1"/>
      <w:marLeft w:val="0"/>
      <w:marRight w:val="0"/>
      <w:marTop w:val="0"/>
      <w:marBottom w:val="0"/>
      <w:divBdr>
        <w:top w:val="none" w:sz="0" w:space="0" w:color="auto"/>
        <w:left w:val="none" w:sz="0" w:space="0" w:color="auto"/>
        <w:bottom w:val="none" w:sz="0" w:space="0" w:color="auto"/>
        <w:right w:val="none" w:sz="0" w:space="0" w:color="auto"/>
      </w:divBdr>
    </w:div>
    <w:div w:id="178831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tnet.csde.washington.edu/tra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Beylerian</dc:creator>
  <cp:keywords/>
  <dc:description/>
  <cp:lastModifiedBy>morrism</cp:lastModifiedBy>
  <cp:revision>5</cp:revision>
  <dcterms:created xsi:type="dcterms:W3CDTF">2015-01-07T20:51:00Z</dcterms:created>
  <dcterms:modified xsi:type="dcterms:W3CDTF">2015-01-07T21:00:00Z</dcterms:modified>
</cp:coreProperties>
</file>